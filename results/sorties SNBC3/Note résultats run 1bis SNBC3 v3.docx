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A4E2" w14:textId="11B25845" w:rsidR="003672C4" w:rsidRDefault="002D1CA6" w:rsidP="002D1CA6">
      <w:pPr>
        <w:pStyle w:val="Titre"/>
      </w:pPr>
      <w:r>
        <w:t>Simulation du run 1bis SNBC3 – note d’analyse des résultats</w:t>
      </w:r>
    </w:p>
    <w:p w14:paraId="15BC2304" w14:textId="77777777" w:rsidR="002D1CA6" w:rsidRDefault="002D1CA6" w:rsidP="002D1CA6"/>
    <w:sdt>
      <w:sdtPr>
        <w:rPr>
          <w:rFonts w:asciiTheme="minorHAnsi" w:eastAsiaTheme="minorHAnsi" w:hAnsiTheme="minorHAnsi" w:cstheme="minorBidi"/>
          <w:noProof/>
          <w:color w:val="auto"/>
          <w:kern w:val="2"/>
          <w:sz w:val="22"/>
          <w:szCs w:val="22"/>
          <w:lang w:eastAsia="en-US"/>
          <w14:ligatures w14:val="standardContextual"/>
        </w:rPr>
        <w:id w:val="1815989405"/>
        <w:docPartObj>
          <w:docPartGallery w:val="Table of Contents"/>
          <w:docPartUnique/>
        </w:docPartObj>
      </w:sdtPr>
      <w:sdtEndPr>
        <w:rPr>
          <w:b/>
          <w:bCs/>
          <w:noProof w:val="0"/>
        </w:rPr>
      </w:sdtEndPr>
      <w:sdtContent>
        <w:p w14:paraId="7BDB88DE" w14:textId="2853E905" w:rsidR="002D1CA6" w:rsidRDefault="002D1CA6">
          <w:pPr>
            <w:pStyle w:val="En-ttedetabledesmatires"/>
          </w:pPr>
          <w:r>
            <w:t>Table des matières</w:t>
          </w:r>
        </w:p>
        <w:p w14:paraId="67BE4243" w14:textId="40F31BDB" w:rsidR="00B55B66" w:rsidRDefault="002D1CA6">
          <w:pPr>
            <w:pStyle w:val="TM1"/>
            <w:rPr>
              <w:rFonts w:eastAsiaTheme="minorEastAsia"/>
              <w:noProof/>
              <w:lang w:eastAsia="fr-FR"/>
            </w:rPr>
          </w:pPr>
          <w:r>
            <w:fldChar w:fldCharType="begin"/>
          </w:r>
          <w:r>
            <w:instrText xml:space="preserve"> TOC \o "1-3" \h \z \u </w:instrText>
          </w:r>
          <w:r>
            <w:fldChar w:fldCharType="separate"/>
          </w:r>
          <w:hyperlink w:anchor="_Toc144743348" w:history="1">
            <w:r w:rsidR="00B55B66" w:rsidRPr="00602436">
              <w:rPr>
                <w:rStyle w:val="Lienhypertexte"/>
                <w:noProof/>
              </w:rPr>
              <w:t>1</w:t>
            </w:r>
            <w:r w:rsidR="00B55B66">
              <w:rPr>
                <w:rFonts w:eastAsiaTheme="minorEastAsia"/>
                <w:noProof/>
                <w:lang w:eastAsia="fr-FR"/>
              </w:rPr>
              <w:tab/>
            </w:r>
            <w:r w:rsidR="00B55B66" w:rsidRPr="00602436">
              <w:rPr>
                <w:rStyle w:val="Lienhypertexte"/>
                <w:noProof/>
              </w:rPr>
              <w:t>Tertiaire</w:t>
            </w:r>
            <w:r w:rsidR="00B55B66">
              <w:rPr>
                <w:noProof/>
                <w:webHidden/>
              </w:rPr>
              <w:tab/>
            </w:r>
            <w:r w:rsidR="00B55B66">
              <w:rPr>
                <w:noProof/>
                <w:webHidden/>
              </w:rPr>
              <w:fldChar w:fldCharType="begin"/>
            </w:r>
            <w:r w:rsidR="00B55B66">
              <w:rPr>
                <w:noProof/>
                <w:webHidden/>
              </w:rPr>
              <w:instrText xml:space="preserve"> PAGEREF _Toc144743348 \h </w:instrText>
            </w:r>
            <w:r w:rsidR="00B55B66">
              <w:rPr>
                <w:noProof/>
                <w:webHidden/>
              </w:rPr>
            </w:r>
            <w:r w:rsidR="00B55B66">
              <w:rPr>
                <w:noProof/>
                <w:webHidden/>
              </w:rPr>
              <w:fldChar w:fldCharType="separate"/>
            </w:r>
            <w:r w:rsidR="00B55B66">
              <w:rPr>
                <w:noProof/>
                <w:webHidden/>
              </w:rPr>
              <w:t>4</w:t>
            </w:r>
            <w:r w:rsidR="00B55B66">
              <w:rPr>
                <w:noProof/>
                <w:webHidden/>
              </w:rPr>
              <w:fldChar w:fldCharType="end"/>
            </w:r>
          </w:hyperlink>
        </w:p>
        <w:p w14:paraId="0900FD6D" w14:textId="733281C1" w:rsidR="00B55B66" w:rsidRDefault="00000000">
          <w:pPr>
            <w:pStyle w:val="TM2"/>
            <w:tabs>
              <w:tab w:val="left" w:pos="880"/>
              <w:tab w:val="right" w:leader="dot" w:pos="9062"/>
            </w:tabs>
            <w:rPr>
              <w:rFonts w:eastAsiaTheme="minorEastAsia"/>
              <w:noProof/>
              <w:lang w:eastAsia="fr-FR"/>
            </w:rPr>
          </w:pPr>
          <w:hyperlink w:anchor="_Toc144743349" w:history="1">
            <w:r w:rsidR="00B55B66" w:rsidRPr="00602436">
              <w:rPr>
                <w:rStyle w:val="Lienhypertexte"/>
                <w:noProof/>
              </w:rPr>
              <w:t>1.1</w:t>
            </w:r>
            <w:r w:rsidR="00B55B66">
              <w:rPr>
                <w:rFonts w:eastAsiaTheme="minorEastAsia"/>
                <w:noProof/>
                <w:lang w:eastAsia="fr-FR"/>
              </w:rPr>
              <w:tab/>
            </w:r>
            <w:r w:rsidR="00B55B66" w:rsidRPr="00602436">
              <w:rPr>
                <w:rStyle w:val="Lienhypertexte"/>
                <w:noProof/>
              </w:rPr>
              <w:t>Obligation de rénovation du tertiaire (TE1)</w:t>
            </w:r>
            <w:r w:rsidR="00B55B66">
              <w:rPr>
                <w:noProof/>
                <w:webHidden/>
              </w:rPr>
              <w:tab/>
            </w:r>
            <w:r w:rsidR="00B55B66">
              <w:rPr>
                <w:noProof/>
                <w:webHidden/>
              </w:rPr>
              <w:fldChar w:fldCharType="begin"/>
            </w:r>
            <w:r w:rsidR="00B55B66">
              <w:rPr>
                <w:noProof/>
                <w:webHidden/>
              </w:rPr>
              <w:instrText xml:space="preserve"> PAGEREF _Toc144743349 \h </w:instrText>
            </w:r>
            <w:r w:rsidR="00B55B66">
              <w:rPr>
                <w:noProof/>
                <w:webHidden/>
              </w:rPr>
            </w:r>
            <w:r w:rsidR="00B55B66">
              <w:rPr>
                <w:noProof/>
                <w:webHidden/>
              </w:rPr>
              <w:fldChar w:fldCharType="separate"/>
            </w:r>
            <w:r w:rsidR="00B55B66">
              <w:rPr>
                <w:noProof/>
                <w:webHidden/>
              </w:rPr>
              <w:t>4</w:t>
            </w:r>
            <w:r w:rsidR="00B55B66">
              <w:rPr>
                <w:noProof/>
                <w:webHidden/>
              </w:rPr>
              <w:fldChar w:fldCharType="end"/>
            </w:r>
          </w:hyperlink>
        </w:p>
        <w:p w14:paraId="06070675" w14:textId="76EBED59" w:rsidR="00B55B66" w:rsidRDefault="00000000">
          <w:pPr>
            <w:pStyle w:val="TM1"/>
            <w:rPr>
              <w:rFonts w:eastAsiaTheme="minorEastAsia"/>
              <w:noProof/>
              <w:lang w:eastAsia="fr-FR"/>
            </w:rPr>
          </w:pPr>
          <w:hyperlink w:anchor="_Toc144743350" w:history="1">
            <w:r w:rsidR="00B55B66" w:rsidRPr="00602436">
              <w:rPr>
                <w:rStyle w:val="Lienhypertexte"/>
                <w:noProof/>
              </w:rPr>
              <w:t>2</w:t>
            </w:r>
            <w:r w:rsidR="00B55B66">
              <w:rPr>
                <w:rFonts w:eastAsiaTheme="minorEastAsia"/>
                <w:noProof/>
                <w:lang w:eastAsia="fr-FR"/>
              </w:rPr>
              <w:tab/>
            </w:r>
            <w:r w:rsidR="00B55B66" w:rsidRPr="00602436">
              <w:rPr>
                <w:rStyle w:val="Lienhypertexte"/>
                <w:noProof/>
              </w:rPr>
              <w:t>Energie</w:t>
            </w:r>
            <w:r w:rsidR="00B55B66">
              <w:rPr>
                <w:noProof/>
                <w:webHidden/>
              </w:rPr>
              <w:tab/>
            </w:r>
            <w:r w:rsidR="00B55B66">
              <w:rPr>
                <w:noProof/>
                <w:webHidden/>
              </w:rPr>
              <w:fldChar w:fldCharType="begin"/>
            </w:r>
            <w:r w:rsidR="00B55B66">
              <w:rPr>
                <w:noProof/>
                <w:webHidden/>
              </w:rPr>
              <w:instrText xml:space="preserve"> PAGEREF _Toc144743350 \h </w:instrText>
            </w:r>
            <w:r w:rsidR="00B55B66">
              <w:rPr>
                <w:noProof/>
                <w:webHidden/>
              </w:rPr>
            </w:r>
            <w:r w:rsidR="00B55B66">
              <w:rPr>
                <w:noProof/>
                <w:webHidden/>
              </w:rPr>
              <w:fldChar w:fldCharType="separate"/>
            </w:r>
            <w:r w:rsidR="00B55B66">
              <w:rPr>
                <w:noProof/>
                <w:webHidden/>
              </w:rPr>
              <w:t>6</w:t>
            </w:r>
            <w:r w:rsidR="00B55B66">
              <w:rPr>
                <w:noProof/>
                <w:webHidden/>
              </w:rPr>
              <w:fldChar w:fldCharType="end"/>
            </w:r>
          </w:hyperlink>
        </w:p>
        <w:p w14:paraId="568F7166" w14:textId="0C8495AA" w:rsidR="00B55B66" w:rsidRDefault="00000000">
          <w:pPr>
            <w:pStyle w:val="TM2"/>
            <w:tabs>
              <w:tab w:val="left" w:pos="880"/>
              <w:tab w:val="right" w:leader="dot" w:pos="9062"/>
            </w:tabs>
            <w:rPr>
              <w:rFonts w:eastAsiaTheme="minorEastAsia"/>
              <w:noProof/>
              <w:lang w:eastAsia="fr-FR"/>
            </w:rPr>
          </w:pPr>
          <w:hyperlink w:anchor="_Toc144743351" w:history="1">
            <w:r w:rsidR="00B55B66" w:rsidRPr="00602436">
              <w:rPr>
                <w:rStyle w:val="Lienhypertexte"/>
                <w:noProof/>
              </w:rPr>
              <w:t>2.1</w:t>
            </w:r>
            <w:r w:rsidR="00B55B66">
              <w:rPr>
                <w:rFonts w:eastAsiaTheme="minorEastAsia"/>
                <w:noProof/>
                <w:lang w:eastAsia="fr-FR"/>
              </w:rPr>
              <w:tab/>
            </w:r>
            <w:r w:rsidR="00B55B66" w:rsidRPr="00602436">
              <w:rPr>
                <w:rStyle w:val="Lienhypertexte"/>
                <w:noProof/>
              </w:rPr>
              <w:t>Modification du mix énergétique (E1)</w:t>
            </w:r>
            <w:r w:rsidR="00B55B66">
              <w:rPr>
                <w:noProof/>
                <w:webHidden/>
              </w:rPr>
              <w:tab/>
            </w:r>
            <w:r w:rsidR="00B55B66">
              <w:rPr>
                <w:noProof/>
                <w:webHidden/>
              </w:rPr>
              <w:fldChar w:fldCharType="begin"/>
            </w:r>
            <w:r w:rsidR="00B55B66">
              <w:rPr>
                <w:noProof/>
                <w:webHidden/>
              </w:rPr>
              <w:instrText xml:space="preserve"> PAGEREF _Toc144743351 \h </w:instrText>
            </w:r>
            <w:r w:rsidR="00B55B66">
              <w:rPr>
                <w:noProof/>
                <w:webHidden/>
              </w:rPr>
            </w:r>
            <w:r w:rsidR="00B55B66">
              <w:rPr>
                <w:noProof/>
                <w:webHidden/>
              </w:rPr>
              <w:fldChar w:fldCharType="separate"/>
            </w:r>
            <w:r w:rsidR="00B55B66">
              <w:rPr>
                <w:noProof/>
                <w:webHidden/>
              </w:rPr>
              <w:t>6</w:t>
            </w:r>
            <w:r w:rsidR="00B55B66">
              <w:rPr>
                <w:noProof/>
                <w:webHidden/>
              </w:rPr>
              <w:fldChar w:fldCharType="end"/>
            </w:r>
          </w:hyperlink>
        </w:p>
        <w:p w14:paraId="57FE270D" w14:textId="30531066" w:rsidR="00B55B66" w:rsidRDefault="00000000">
          <w:pPr>
            <w:pStyle w:val="TM1"/>
            <w:rPr>
              <w:rFonts w:eastAsiaTheme="minorEastAsia"/>
              <w:noProof/>
              <w:lang w:eastAsia="fr-FR"/>
            </w:rPr>
          </w:pPr>
          <w:hyperlink w:anchor="_Toc144743353" w:history="1">
            <w:r w:rsidR="00B55B66" w:rsidRPr="00602436">
              <w:rPr>
                <w:rStyle w:val="Lienhypertexte"/>
                <w:noProof/>
              </w:rPr>
              <w:t>3</w:t>
            </w:r>
            <w:r w:rsidR="00B55B66">
              <w:rPr>
                <w:rFonts w:eastAsiaTheme="minorEastAsia"/>
                <w:noProof/>
                <w:lang w:eastAsia="fr-FR"/>
              </w:rPr>
              <w:tab/>
            </w:r>
            <w:r w:rsidR="00B55B66" w:rsidRPr="00602436">
              <w:rPr>
                <w:rStyle w:val="Lienhypertexte"/>
                <w:noProof/>
              </w:rPr>
              <w:t>Résidentiel</w:t>
            </w:r>
            <w:r w:rsidR="00B55B66">
              <w:rPr>
                <w:noProof/>
                <w:webHidden/>
              </w:rPr>
              <w:tab/>
            </w:r>
            <w:r w:rsidR="00B55B66">
              <w:rPr>
                <w:noProof/>
                <w:webHidden/>
              </w:rPr>
              <w:fldChar w:fldCharType="begin"/>
            </w:r>
            <w:r w:rsidR="00B55B66">
              <w:rPr>
                <w:noProof/>
                <w:webHidden/>
              </w:rPr>
              <w:instrText xml:space="preserve"> PAGEREF _Toc144743353 \h </w:instrText>
            </w:r>
            <w:r w:rsidR="00B55B66">
              <w:rPr>
                <w:noProof/>
                <w:webHidden/>
              </w:rPr>
            </w:r>
            <w:r w:rsidR="00B55B66">
              <w:rPr>
                <w:noProof/>
                <w:webHidden/>
              </w:rPr>
              <w:fldChar w:fldCharType="separate"/>
            </w:r>
            <w:r w:rsidR="00B55B66">
              <w:rPr>
                <w:noProof/>
                <w:webHidden/>
              </w:rPr>
              <w:t>9</w:t>
            </w:r>
            <w:r w:rsidR="00B55B66">
              <w:rPr>
                <w:noProof/>
                <w:webHidden/>
              </w:rPr>
              <w:fldChar w:fldCharType="end"/>
            </w:r>
          </w:hyperlink>
        </w:p>
        <w:p w14:paraId="4C2D0520" w14:textId="0C2F9ABD" w:rsidR="00B55B66" w:rsidRDefault="00000000">
          <w:pPr>
            <w:pStyle w:val="TM3"/>
            <w:tabs>
              <w:tab w:val="right" w:leader="dot" w:pos="9062"/>
            </w:tabs>
            <w:rPr>
              <w:rFonts w:eastAsiaTheme="minorEastAsia"/>
              <w:noProof/>
              <w:lang w:eastAsia="fr-FR"/>
            </w:rPr>
          </w:pPr>
          <w:hyperlink w:anchor="_Toc144743354" w:history="1">
            <w:r w:rsidR="00B55B66" w:rsidRPr="00602436">
              <w:rPr>
                <w:rStyle w:val="Lienhypertexte"/>
                <w:noProof/>
              </w:rPr>
              <w:t>Le bloc logement de ThreeME</w:t>
            </w:r>
            <w:r w:rsidR="00B55B66">
              <w:rPr>
                <w:noProof/>
                <w:webHidden/>
              </w:rPr>
              <w:tab/>
            </w:r>
            <w:r w:rsidR="00B55B66">
              <w:rPr>
                <w:noProof/>
                <w:webHidden/>
              </w:rPr>
              <w:fldChar w:fldCharType="begin"/>
            </w:r>
            <w:r w:rsidR="00B55B66">
              <w:rPr>
                <w:noProof/>
                <w:webHidden/>
              </w:rPr>
              <w:instrText xml:space="preserve"> PAGEREF _Toc144743354 \h </w:instrText>
            </w:r>
            <w:r w:rsidR="00B55B66">
              <w:rPr>
                <w:noProof/>
                <w:webHidden/>
              </w:rPr>
            </w:r>
            <w:r w:rsidR="00B55B66">
              <w:rPr>
                <w:noProof/>
                <w:webHidden/>
              </w:rPr>
              <w:fldChar w:fldCharType="separate"/>
            </w:r>
            <w:r w:rsidR="00B55B66">
              <w:rPr>
                <w:noProof/>
                <w:webHidden/>
              </w:rPr>
              <w:t>11</w:t>
            </w:r>
            <w:r w:rsidR="00B55B66">
              <w:rPr>
                <w:noProof/>
                <w:webHidden/>
              </w:rPr>
              <w:fldChar w:fldCharType="end"/>
            </w:r>
          </w:hyperlink>
        </w:p>
        <w:p w14:paraId="762A6993" w14:textId="797EF50D" w:rsidR="00B55B66" w:rsidRDefault="00000000">
          <w:pPr>
            <w:pStyle w:val="TM3"/>
            <w:tabs>
              <w:tab w:val="right" w:leader="dot" w:pos="9062"/>
            </w:tabs>
            <w:rPr>
              <w:rFonts w:eastAsiaTheme="minorEastAsia"/>
              <w:noProof/>
              <w:lang w:eastAsia="fr-FR"/>
            </w:rPr>
          </w:pPr>
          <w:hyperlink w:anchor="_Toc144743355" w:history="1">
            <w:r w:rsidR="00B55B66" w:rsidRPr="00602436">
              <w:rPr>
                <w:rStyle w:val="Lienhypertexte"/>
                <w:noProof/>
              </w:rPr>
              <w:t>Méthodologie de la modélisation des mesures de transition</w:t>
            </w:r>
            <w:r w:rsidR="00B55B66">
              <w:rPr>
                <w:noProof/>
                <w:webHidden/>
              </w:rPr>
              <w:tab/>
            </w:r>
            <w:r w:rsidR="00B55B66">
              <w:rPr>
                <w:noProof/>
                <w:webHidden/>
              </w:rPr>
              <w:fldChar w:fldCharType="begin"/>
            </w:r>
            <w:r w:rsidR="00B55B66">
              <w:rPr>
                <w:noProof/>
                <w:webHidden/>
              </w:rPr>
              <w:instrText xml:space="preserve"> PAGEREF _Toc144743355 \h </w:instrText>
            </w:r>
            <w:r w:rsidR="00B55B66">
              <w:rPr>
                <w:noProof/>
                <w:webHidden/>
              </w:rPr>
            </w:r>
            <w:r w:rsidR="00B55B66">
              <w:rPr>
                <w:noProof/>
                <w:webHidden/>
              </w:rPr>
              <w:fldChar w:fldCharType="separate"/>
            </w:r>
            <w:r w:rsidR="00B55B66">
              <w:rPr>
                <w:noProof/>
                <w:webHidden/>
              </w:rPr>
              <w:t>12</w:t>
            </w:r>
            <w:r w:rsidR="00B55B66">
              <w:rPr>
                <w:noProof/>
                <w:webHidden/>
              </w:rPr>
              <w:fldChar w:fldCharType="end"/>
            </w:r>
          </w:hyperlink>
        </w:p>
        <w:p w14:paraId="54211B25" w14:textId="4EAD4A4A" w:rsidR="00B55B66" w:rsidRDefault="00000000">
          <w:pPr>
            <w:pStyle w:val="TM2"/>
            <w:tabs>
              <w:tab w:val="left" w:pos="880"/>
              <w:tab w:val="right" w:leader="dot" w:pos="9062"/>
            </w:tabs>
            <w:rPr>
              <w:rFonts w:eastAsiaTheme="minorEastAsia"/>
              <w:noProof/>
              <w:lang w:eastAsia="fr-FR"/>
            </w:rPr>
          </w:pPr>
          <w:hyperlink w:anchor="_Toc144743356" w:history="1">
            <w:r w:rsidR="00B55B66" w:rsidRPr="00602436">
              <w:rPr>
                <w:rStyle w:val="Lienhypertexte"/>
                <w:noProof/>
              </w:rPr>
              <w:t>3.1</w:t>
            </w:r>
            <w:r w:rsidR="00B55B66">
              <w:rPr>
                <w:rFonts w:eastAsiaTheme="minorEastAsia"/>
                <w:noProof/>
                <w:lang w:eastAsia="fr-FR"/>
              </w:rPr>
              <w:tab/>
            </w:r>
            <w:r w:rsidR="00B55B66" w:rsidRPr="00602436">
              <w:rPr>
                <w:rStyle w:val="Lienhypertexte"/>
                <w:noProof/>
              </w:rPr>
              <w:t>Subventions à la rénovation thermique (R1)</w:t>
            </w:r>
            <w:r w:rsidR="00B55B66">
              <w:rPr>
                <w:noProof/>
                <w:webHidden/>
              </w:rPr>
              <w:tab/>
            </w:r>
            <w:r w:rsidR="00B55B66">
              <w:rPr>
                <w:noProof/>
                <w:webHidden/>
              </w:rPr>
              <w:fldChar w:fldCharType="begin"/>
            </w:r>
            <w:r w:rsidR="00B55B66">
              <w:rPr>
                <w:noProof/>
                <w:webHidden/>
              </w:rPr>
              <w:instrText xml:space="preserve"> PAGEREF _Toc144743356 \h </w:instrText>
            </w:r>
            <w:r w:rsidR="00B55B66">
              <w:rPr>
                <w:noProof/>
                <w:webHidden/>
              </w:rPr>
            </w:r>
            <w:r w:rsidR="00B55B66">
              <w:rPr>
                <w:noProof/>
                <w:webHidden/>
              </w:rPr>
              <w:fldChar w:fldCharType="separate"/>
            </w:r>
            <w:r w:rsidR="00B55B66">
              <w:rPr>
                <w:noProof/>
                <w:webHidden/>
              </w:rPr>
              <w:t>15</w:t>
            </w:r>
            <w:r w:rsidR="00B55B66">
              <w:rPr>
                <w:noProof/>
                <w:webHidden/>
              </w:rPr>
              <w:fldChar w:fldCharType="end"/>
            </w:r>
          </w:hyperlink>
        </w:p>
        <w:p w14:paraId="151B4644" w14:textId="2BAB2570" w:rsidR="00B55B66" w:rsidRDefault="00000000">
          <w:pPr>
            <w:pStyle w:val="TM2"/>
            <w:tabs>
              <w:tab w:val="left" w:pos="880"/>
              <w:tab w:val="right" w:leader="dot" w:pos="9062"/>
            </w:tabs>
            <w:rPr>
              <w:rFonts w:eastAsiaTheme="minorEastAsia"/>
              <w:noProof/>
              <w:lang w:eastAsia="fr-FR"/>
            </w:rPr>
          </w:pPr>
          <w:hyperlink w:anchor="_Toc144743357" w:history="1">
            <w:r w:rsidR="00B55B66" w:rsidRPr="00602436">
              <w:rPr>
                <w:rStyle w:val="Lienhypertexte"/>
                <w:noProof/>
              </w:rPr>
              <w:t>3.2</w:t>
            </w:r>
            <w:r w:rsidR="00B55B66">
              <w:rPr>
                <w:rFonts w:eastAsiaTheme="minorEastAsia"/>
                <w:noProof/>
                <w:lang w:eastAsia="fr-FR"/>
              </w:rPr>
              <w:tab/>
            </w:r>
            <w:r w:rsidR="00B55B66" w:rsidRPr="00602436">
              <w:rPr>
                <w:rStyle w:val="Lienhypertexte"/>
                <w:noProof/>
              </w:rPr>
              <w:t>Subventions réno + Augmentation des certificats d’économie d’énergie (R2)</w:t>
            </w:r>
            <w:r w:rsidR="00B55B66">
              <w:rPr>
                <w:noProof/>
                <w:webHidden/>
              </w:rPr>
              <w:tab/>
            </w:r>
            <w:r w:rsidR="00B55B66">
              <w:rPr>
                <w:noProof/>
                <w:webHidden/>
              </w:rPr>
              <w:fldChar w:fldCharType="begin"/>
            </w:r>
            <w:r w:rsidR="00B55B66">
              <w:rPr>
                <w:noProof/>
                <w:webHidden/>
              </w:rPr>
              <w:instrText xml:space="preserve"> PAGEREF _Toc144743357 \h </w:instrText>
            </w:r>
            <w:r w:rsidR="00B55B66">
              <w:rPr>
                <w:noProof/>
                <w:webHidden/>
              </w:rPr>
            </w:r>
            <w:r w:rsidR="00B55B66">
              <w:rPr>
                <w:noProof/>
                <w:webHidden/>
              </w:rPr>
              <w:fldChar w:fldCharType="separate"/>
            </w:r>
            <w:r w:rsidR="00B55B66">
              <w:rPr>
                <w:noProof/>
                <w:webHidden/>
              </w:rPr>
              <w:t>18</w:t>
            </w:r>
            <w:r w:rsidR="00B55B66">
              <w:rPr>
                <w:noProof/>
                <w:webHidden/>
              </w:rPr>
              <w:fldChar w:fldCharType="end"/>
            </w:r>
          </w:hyperlink>
        </w:p>
        <w:p w14:paraId="526360CA" w14:textId="7B027346" w:rsidR="00B55B66" w:rsidRDefault="00000000">
          <w:pPr>
            <w:pStyle w:val="TM2"/>
            <w:tabs>
              <w:tab w:val="left" w:pos="880"/>
              <w:tab w:val="right" w:leader="dot" w:pos="9062"/>
            </w:tabs>
            <w:rPr>
              <w:rFonts w:eastAsiaTheme="minorEastAsia"/>
              <w:noProof/>
              <w:lang w:eastAsia="fr-FR"/>
            </w:rPr>
          </w:pPr>
          <w:hyperlink w:anchor="_Toc144743358" w:history="1">
            <w:r w:rsidR="00B55B66" w:rsidRPr="00602436">
              <w:rPr>
                <w:rStyle w:val="Lienhypertexte"/>
                <w:noProof/>
              </w:rPr>
              <w:t>3.3</w:t>
            </w:r>
            <w:r w:rsidR="00B55B66">
              <w:rPr>
                <w:rFonts w:eastAsiaTheme="minorEastAsia"/>
                <w:noProof/>
                <w:lang w:eastAsia="fr-FR"/>
              </w:rPr>
              <w:tab/>
            </w:r>
            <w:r w:rsidR="00B55B66" w:rsidRPr="00602436">
              <w:rPr>
                <w:rStyle w:val="Lienhypertexte"/>
                <w:noProof/>
              </w:rPr>
              <w:t>Réduction de la construction neuve (R3)</w:t>
            </w:r>
            <w:r w:rsidR="00B55B66">
              <w:rPr>
                <w:noProof/>
                <w:webHidden/>
              </w:rPr>
              <w:tab/>
            </w:r>
            <w:r w:rsidR="00B55B66">
              <w:rPr>
                <w:noProof/>
                <w:webHidden/>
              </w:rPr>
              <w:fldChar w:fldCharType="begin"/>
            </w:r>
            <w:r w:rsidR="00B55B66">
              <w:rPr>
                <w:noProof/>
                <w:webHidden/>
              </w:rPr>
              <w:instrText xml:space="preserve"> PAGEREF _Toc144743358 \h </w:instrText>
            </w:r>
            <w:r w:rsidR="00B55B66">
              <w:rPr>
                <w:noProof/>
                <w:webHidden/>
              </w:rPr>
            </w:r>
            <w:r w:rsidR="00B55B66">
              <w:rPr>
                <w:noProof/>
                <w:webHidden/>
              </w:rPr>
              <w:fldChar w:fldCharType="separate"/>
            </w:r>
            <w:r w:rsidR="00B55B66">
              <w:rPr>
                <w:noProof/>
                <w:webHidden/>
              </w:rPr>
              <w:t>19</w:t>
            </w:r>
            <w:r w:rsidR="00B55B66">
              <w:rPr>
                <w:noProof/>
                <w:webHidden/>
              </w:rPr>
              <w:fldChar w:fldCharType="end"/>
            </w:r>
          </w:hyperlink>
        </w:p>
        <w:p w14:paraId="4985072A" w14:textId="4BEB2CC9" w:rsidR="00B55B66" w:rsidRDefault="00000000">
          <w:pPr>
            <w:pStyle w:val="TM2"/>
            <w:tabs>
              <w:tab w:val="left" w:pos="880"/>
              <w:tab w:val="right" w:leader="dot" w:pos="9062"/>
            </w:tabs>
            <w:rPr>
              <w:rFonts w:eastAsiaTheme="minorEastAsia"/>
              <w:noProof/>
              <w:lang w:eastAsia="fr-FR"/>
            </w:rPr>
          </w:pPr>
          <w:hyperlink w:anchor="_Toc144743359" w:history="1">
            <w:r w:rsidR="00B55B66" w:rsidRPr="00602436">
              <w:rPr>
                <w:rStyle w:val="Lienhypertexte"/>
                <w:noProof/>
              </w:rPr>
              <w:t>3.4</w:t>
            </w:r>
            <w:r w:rsidR="00B55B66">
              <w:rPr>
                <w:rFonts w:eastAsiaTheme="minorEastAsia"/>
                <w:noProof/>
                <w:lang w:eastAsia="fr-FR"/>
              </w:rPr>
              <w:tab/>
            </w:r>
            <w:r w:rsidR="00B55B66" w:rsidRPr="00602436">
              <w:rPr>
                <w:rStyle w:val="Lienhypertexte"/>
                <w:noProof/>
              </w:rPr>
              <w:t>Ensemble des mesures du résidentiel (R4)</w:t>
            </w:r>
            <w:r w:rsidR="00B55B66">
              <w:rPr>
                <w:noProof/>
                <w:webHidden/>
              </w:rPr>
              <w:tab/>
            </w:r>
            <w:r w:rsidR="00B55B66">
              <w:rPr>
                <w:noProof/>
                <w:webHidden/>
              </w:rPr>
              <w:fldChar w:fldCharType="begin"/>
            </w:r>
            <w:r w:rsidR="00B55B66">
              <w:rPr>
                <w:noProof/>
                <w:webHidden/>
              </w:rPr>
              <w:instrText xml:space="preserve"> PAGEREF _Toc144743359 \h </w:instrText>
            </w:r>
            <w:r w:rsidR="00B55B66">
              <w:rPr>
                <w:noProof/>
                <w:webHidden/>
              </w:rPr>
            </w:r>
            <w:r w:rsidR="00B55B66">
              <w:rPr>
                <w:noProof/>
                <w:webHidden/>
              </w:rPr>
              <w:fldChar w:fldCharType="separate"/>
            </w:r>
            <w:r w:rsidR="00B55B66">
              <w:rPr>
                <w:noProof/>
                <w:webHidden/>
              </w:rPr>
              <w:t>20</w:t>
            </w:r>
            <w:r w:rsidR="00B55B66">
              <w:rPr>
                <w:noProof/>
                <w:webHidden/>
              </w:rPr>
              <w:fldChar w:fldCharType="end"/>
            </w:r>
          </w:hyperlink>
        </w:p>
        <w:p w14:paraId="0F70B1AC" w14:textId="138DE384" w:rsidR="00B55B66" w:rsidRDefault="00000000">
          <w:pPr>
            <w:pStyle w:val="TM1"/>
            <w:rPr>
              <w:rFonts w:eastAsiaTheme="minorEastAsia"/>
              <w:noProof/>
              <w:lang w:eastAsia="fr-FR"/>
            </w:rPr>
          </w:pPr>
          <w:hyperlink w:anchor="_Toc144743360" w:history="1">
            <w:r w:rsidR="00B55B66" w:rsidRPr="00602436">
              <w:rPr>
                <w:rStyle w:val="Lienhypertexte"/>
                <w:noProof/>
              </w:rPr>
              <w:t>4</w:t>
            </w:r>
            <w:r w:rsidR="00B55B66">
              <w:rPr>
                <w:rFonts w:eastAsiaTheme="minorEastAsia"/>
                <w:noProof/>
                <w:lang w:eastAsia="fr-FR"/>
              </w:rPr>
              <w:tab/>
            </w:r>
            <w:r w:rsidR="00B55B66" w:rsidRPr="00602436">
              <w:rPr>
                <w:rStyle w:val="Lienhypertexte"/>
                <w:noProof/>
              </w:rPr>
              <w:t>Transports</w:t>
            </w:r>
            <w:r w:rsidR="00B55B66">
              <w:rPr>
                <w:noProof/>
                <w:webHidden/>
              </w:rPr>
              <w:tab/>
            </w:r>
            <w:r w:rsidR="00B55B66">
              <w:rPr>
                <w:noProof/>
                <w:webHidden/>
              </w:rPr>
              <w:fldChar w:fldCharType="begin"/>
            </w:r>
            <w:r w:rsidR="00B55B66">
              <w:rPr>
                <w:noProof/>
                <w:webHidden/>
              </w:rPr>
              <w:instrText xml:space="preserve"> PAGEREF _Toc144743360 \h </w:instrText>
            </w:r>
            <w:r w:rsidR="00B55B66">
              <w:rPr>
                <w:noProof/>
                <w:webHidden/>
              </w:rPr>
            </w:r>
            <w:r w:rsidR="00B55B66">
              <w:rPr>
                <w:noProof/>
                <w:webHidden/>
              </w:rPr>
              <w:fldChar w:fldCharType="separate"/>
            </w:r>
            <w:r w:rsidR="00B55B66">
              <w:rPr>
                <w:noProof/>
                <w:webHidden/>
              </w:rPr>
              <w:t>22</w:t>
            </w:r>
            <w:r w:rsidR="00B55B66">
              <w:rPr>
                <w:noProof/>
                <w:webHidden/>
              </w:rPr>
              <w:fldChar w:fldCharType="end"/>
            </w:r>
          </w:hyperlink>
        </w:p>
        <w:p w14:paraId="715CDE09" w14:textId="289317BB" w:rsidR="00B55B66" w:rsidRDefault="00000000">
          <w:pPr>
            <w:pStyle w:val="TM2"/>
            <w:tabs>
              <w:tab w:val="left" w:pos="880"/>
              <w:tab w:val="right" w:leader="dot" w:pos="9062"/>
            </w:tabs>
            <w:rPr>
              <w:rFonts w:eastAsiaTheme="minorEastAsia"/>
              <w:noProof/>
              <w:lang w:eastAsia="fr-FR"/>
            </w:rPr>
          </w:pPr>
          <w:hyperlink w:anchor="_Toc144743362" w:history="1">
            <w:r w:rsidR="00B55B66" w:rsidRPr="00602436">
              <w:rPr>
                <w:rStyle w:val="Lienhypertexte"/>
                <w:noProof/>
              </w:rPr>
              <w:t>4.1</w:t>
            </w:r>
            <w:r w:rsidR="00B55B66">
              <w:rPr>
                <w:rFonts w:eastAsiaTheme="minorEastAsia"/>
                <w:noProof/>
                <w:lang w:eastAsia="fr-FR"/>
              </w:rPr>
              <w:tab/>
            </w:r>
            <w:r w:rsidR="00B55B66" w:rsidRPr="00602436">
              <w:rPr>
                <w:rStyle w:val="Lienhypertexte"/>
                <w:noProof/>
              </w:rPr>
              <w:t>Voyageurs</w:t>
            </w:r>
            <w:r w:rsidR="00B55B66">
              <w:rPr>
                <w:noProof/>
                <w:webHidden/>
              </w:rPr>
              <w:tab/>
            </w:r>
            <w:r w:rsidR="00B55B66">
              <w:rPr>
                <w:noProof/>
                <w:webHidden/>
              </w:rPr>
              <w:fldChar w:fldCharType="begin"/>
            </w:r>
            <w:r w:rsidR="00B55B66">
              <w:rPr>
                <w:noProof/>
                <w:webHidden/>
              </w:rPr>
              <w:instrText xml:space="preserve"> PAGEREF _Toc144743362 \h </w:instrText>
            </w:r>
            <w:r w:rsidR="00B55B66">
              <w:rPr>
                <w:noProof/>
                <w:webHidden/>
              </w:rPr>
            </w:r>
            <w:r w:rsidR="00B55B66">
              <w:rPr>
                <w:noProof/>
                <w:webHidden/>
              </w:rPr>
              <w:fldChar w:fldCharType="separate"/>
            </w:r>
            <w:r w:rsidR="00B55B66">
              <w:rPr>
                <w:noProof/>
                <w:webHidden/>
              </w:rPr>
              <w:t>23</w:t>
            </w:r>
            <w:r w:rsidR="00B55B66">
              <w:rPr>
                <w:noProof/>
                <w:webHidden/>
              </w:rPr>
              <w:fldChar w:fldCharType="end"/>
            </w:r>
          </w:hyperlink>
        </w:p>
        <w:p w14:paraId="12BEF536" w14:textId="62E2E9B3" w:rsidR="00B55B66" w:rsidRDefault="00000000">
          <w:pPr>
            <w:pStyle w:val="TM3"/>
            <w:tabs>
              <w:tab w:val="left" w:pos="1320"/>
              <w:tab w:val="right" w:leader="dot" w:pos="9062"/>
            </w:tabs>
            <w:rPr>
              <w:rFonts w:eastAsiaTheme="minorEastAsia"/>
              <w:noProof/>
              <w:lang w:eastAsia="fr-FR"/>
            </w:rPr>
          </w:pPr>
          <w:hyperlink w:anchor="_Toc144743363" w:history="1">
            <w:r w:rsidR="00B55B66" w:rsidRPr="00602436">
              <w:rPr>
                <w:rStyle w:val="Lienhypertexte"/>
                <w:noProof/>
              </w:rPr>
              <w:t>4.1.1</w:t>
            </w:r>
            <w:r w:rsidR="00B55B66">
              <w:rPr>
                <w:rFonts w:eastAsiaTheme="minorEastAsia"/>
                <w:noProof/>
                <w:lang w:eastAsia="fr-FR"/>
              </w:rPr>
              <w:tab/>
            </w:r>
            <w:r w:rsidR="00B55B66" w:rsidRPr="00602436">
              <w:rPr>
                <w:rStyle w:val="Lienhypertexte"/>
                <w:noProof/>
              </w:rPr>
              <w:t>Electrification du parc de véhicules particuliers (TRV1)</w:t>
            </w:r>
            <w:r w:rsidR="00B55B66">
              <w:rPr>
                <w:noProof/>
                <w:webHidden/>
              </w:rPr>
              <w:tab/>
            </w:r>
            <w:r w:rsidR="00B55B66">
              <w:rPr>
                <w:noProof/>
                <w:webHidden/>
              </w:rPr>
              <w:fldChar w:fldCharType="begin"/>
            </w:r>
            <w:r w:rsidR="00B55B66">
              <w:rPr>
                <w:noProof/>
                <w:webHidden/>
              </w:rPr>
              <w:instrText xml:space="preserve"> PAGEREF _Toc144743363 \h </w:instrText>
            </w:r>
            <w:r w:rsidR="00B55B66">
              <w:rPr>
                <w:noProof/>
                <w:webHidden/>
              </w:rPr>
            </w:r>
            <w:r w:rsidR="00B55B66">
              <w:rPr>
                <w:noProof/>
                <w:webHidden/>
              </w:rPr>
              <w:fldChar w:fldCharType="separate"/>
            </w:r>
            <w:r w:rsidR="00B55B66">
              <w:rPr>
                <w:noProof/>
                <w:webHidden/>
              </w:rPr>
              <w:t>24</w:t>
            </w:r>
            <w:r w:rsidR="00B55B66">
              <w:rPr>
                <w:noProof/>
                <w:webHidden/>
              </w:rPr>
              <w:fldChar w:fldCharType="end"/>
            </w:r>
          </w:hyperlink>
        </w:p>
        <w:p w14:paraId="42D1C87F" w14:textId="347D2404" w:rsidR="00B55B66" w:rsidRDefault="00000000">
          <w:pPr>
            <w:pStyle w:val="TM3"/>
            <w:tabs>
              <w:tab w:val="left" w:pos="1320"/>
              <w:tab w:val="right" w:leader="dot" w:pos="9062"/>
            </w:tabs>
            <w:rPr>
              <w:rFonts w:eastAsiaTheme="minorEastAsia"/>
              <w:noProof/>
              <w:lang w:eastAsia="fr-FR"/>
            </w:rPr>
          </w:pPr>
          <w:hyperlink w:anchor="_Toc144743364" w:history="1">
            <w:r w:rsidR="00B55B66" w:rsidRPr="00602436">
              <w:rPr>
                <w:rStyle w:val="Lienhypertexte"/>
                <w:noProof/>
              </w:rPr>
              <w:t>4.1.2</w:t>
            </w:r>
            <w:r w:rsidR="00B55B66">
              <w:rPr>
                <w:rFonts w:eastAsiaTheme="minorEastAsia"/>
                <w:noProof/>
                <w:lang w:eastAsia="fr-FR"/>
              </w:rPr>
              <w:tab/>
            </w:r>
            <w:r w:rsidR="00B55B66" w:rsidRPr="00602436">
              <w:rPr>
                <w:rStyle w:val="Lienhypertexte"/>
                <w:noProof/>
              </w:rPr>
              <w:t>Télétravail (TRV2)</w:t>
            </w:r>
            <w:r w:rsidR="00B55B66">
              <w:rPr>
                <w:noProof/>
                <w:webHidden/>
              </w:rPr>
              <w:tab/>
            </w:r>
            <w:r w:rsidR="00B55B66">
              <w:rPr>
                <w:noProof/>
                <w:webHidden/>
              </w:rPr>
              <w:fldChar w:fldCharType="begin"/>
            </w:r>
            <w:r w:rsidR="00B55B66">
              <w:rPr>
                <w:noProof/>
                <w:webHidden/>
              </w:rPr>
              <w:instrText xml:space="preserve"> PAGEREF _Toc144743364 \h </w:instrText>
            </w:r>
            <w:r w:rsidR="00B55B66">
              <w:rPr>
                <w:noProof/>
                <w:webHidden/>
              </w:rPr>
            </w:r>
            <w:r w:rsidR="00B55B66">
              <w:rPr>
                <w:noProof/>
                <w:webHidden/>
              </w:rPr>
              <w:fldChar w:fldCharType="separate"/>
            </w:r>
            <w:r w:rsidR="00B55B66">
              <w:rPr>
                <w:noProof/>
                <w:webHidden/>
              </w:rPr>
              <w:t>25</w:t>
            </w:r>
            <w:r w:rsidR="00B55B66">
              <w:rPr>
                <w:noProof/>
                <w:webHidden/>
              </w:rPr>
              <w:fldChar w:fldCharType="end"/>
            </w:r>
          </w:hyperlink>
        </w:p>
        <w:p w14:paraId="05058C9A" w14:textId="13AE89DB" w:rsidR="00B55B66" w:rsidRDefault="00000000">
          <w:pPr>
            <w:pStyle w:val="TM3"/>
            <w:tabs>
              <w:tab w:val="left" w:pos="1320"/>
              <w:tab w:val="right" w:leader="dot" w:pos="9062"/>
            </w:tabs>
            <w:rPr>
              <w:rFonts w:eastAsiaTheme="minorEastAsia"/>
              <w:noProof/>
              <w:lang w:eastAsia="fr-FR"/>
            </w:rPr>
          </w:pPr>
          <w:hyperlink w:anchor="_Toc144743365" w:history="1">
            <w:r w:rsidR="00B55B66" w:rsidRPr="00602436">
              <w:rPr>
                <w:rStyle w:val="Lienhypertexte"/>
                <w:noProof/>
              </w:rPr>
              <w:t>4.1.3</w:t>
            </w:r>
            <w:r w:rsidR="00B55B66">
              <w:rPr>
                <w:rFonts w:eastAsiaTheme="minorEastAsia"/>
                <w:noProof/>
                <w:lang w:eastAsia="fr-FR"/>
              </w:rPr>
              <w:tab/>
            </w:r>
            <w:r w:rsidR="00B55B66" w:rsidRPr="00602436">
              <w:rPr>
                <w:rStyle w:val="Lienhypertexte"/>
                <w:noProof/>
              </w:rPr>
              <w:t>Covoiturage (TRV3)</w:t>
            </w:r>
            <w:r w:rsidR="00B55B66">
              <w:rPr>
                <w:noProof/>
                <w:webHidden/>
              </w:rPr>
              <w:tab/>
            </w:r>
            <w:r w:rsidR="00B55B66">
              <w:rPr>
                <w:noProof/>
                <w:webHidden/>
              </w:rPr>
              <w:fldChar w:fldCharType="begin"/>
            </w:r>
            <w:r w:rsidR="00B55B66">
              <w:rPr>
                <w:noProof/>
                <w:webHidden/>
              </w:rPr>
              <w:instrText xml:space="preserve"> PAGEREF _Toc144743365 \h </w:instrText>
            </w:r>
            <w:r w:rsidR="00B55B66">
              <w:rPr>
                <w:noProof/>
                <w:webHidden/>
              </w:rPr>
            </w:r>
            <w:r w:rsidR="00B55B66">
              <w:rPr>
                <w:noProof/>
                <w:webHidden/>
              </w:rPr>
              <w:fldChar w:fldCharType="separate"/>
            </w:r>
            <w:r w:rsidR="00B55B66">
              <w:rPr>
                <w:noProof/>
                <w:webHidden/>
              </w:rPr>
              <w:t>26</w:t>
            </w:r>
            <w:r w:rsidR="00B55B66">
              <w:rPr>
                <w:noProof/>
                <w:webHidden/>
              </w:rPr>
              <w:fldChar w:fldCharType="end"/>
            </w:r>
          </w:hyperlink>
        </w:p>
        <w:p w14:paraId="40EFA8F7" w14:textId="455DF25D" w:rsidR="00B55B66" w:rsidRDefault="00000000">
          <w:pPr>
            <w:pStyle w:val="TM3"/>
            <w:tabs>
              <w:tab w:val="left" w:pos="1320"/>
              <w:tab w:val="right" w:leader="dot" w:pos="9062"/>
            </w:tabs>
            <w:rPr>
              <w:rFonts w:eastAsiaTheme="minorEastAsia"/>
              <w:noProof/>
              <w:lang w:eastAsia="fr-FR"/>
            </w:rPr>
          </w:pPr>
          <w:hyperlink w:anchor="_Toc144743366" w:history="1">
            <w:r w:rsidR="00B55B66" w:rsidRPr="00602436">
              <w:rPr>
                <w:rStyle w:val="Lienhypertexte"/>
                <w:noProof/>
              </w:rPr>
              <w:t>4.1.4</w:t>
            </w:r>
            <w:r w:rsidR="00B55B66">
              <w:rPr>
                <w:rFonts w:eastAsiaTheme="minorEastAsia"/>
                <w:noProof/>
                <w:lang w:eastAsia="fr-FR"/>
              </w:rPr>
              <w:tab/>
            </w:r>
            <w:r w:rsidR="00B55B66" w:rsidRPr="00602436">
              <w:rPr>
                <w:rStyle w:val="Lienhypertexte"/>
                <w:noProof/>
              </w:rPr>
              <w:t>Trafic aérien domestique (TRV4)</w:t>
            </w:r>
            <w:r w:rsidR="00B55B66">
              <w:rPr>
                <w:noProof/>
                <w:webHidden/>
              </w:rPr>
              <w:tab/>
            </w:r>
            <w:r w:rsidR="00B55B66">
              <w:rPr>
                <w:noProof/>
                <w:webHidden/>
              </w:rPr>
              <w:fldChar w:fldCharType="begin"/>
            </w:r>
            <w:r w:rsidR="00B55B66">
              <w:rPr>
                <w:noProof/>
                <w:webHidden/>
              </w:rPr>
              <w:instrText xml:space="preserve"> PAGEREF _Toc144743366 \h </w:instrText>
            </w:r>
            <w:r w:rsidR="00B55B66">
              <w:rPr>
                <w:noProof/>
                <w:webHidden/>
              </w:rPr>
            </w:r>
            <w:r w:rsidR="00B55B66">
              <w:rPr>
                <w:noProof/>
                <w:webHidden/>
              </w:rPr>
              <w:fldChar w:fldCharType="separate"/>
            </w:r>
            <w:r w:rsidR="00B55B66">
              <w:rPr>
                <w:noProof/>
                <w:webHidden/>
              </w:rPr>
              <w:t>27</w:t>
            </w:r>
            <w:r w:rsidR="00B55B66">
              <w:rPr>
                <w:noProof/>
                <w:webHidden/>
              </w:rPr>
              <w:fldChar w:fldCharType="end"/>
            </w:r>
          </w:hyperlink>
        </w:p>
        <w:p w14:paraId="4531EE56" w14:textId="647AB58D" w:rsidR="00B55B66" w:rsidRDefault="00000000">
          <w:pPr>
            <w:pStyle w:val="TM3"/>
            <w:tabs>
              <w:tab w:val="left" w:pos="1320"/>
              <w:tab w:val="right" w:leader="dot" w:pos="9062"/>
            </w:tabs>
            <w:rPr>
              <w:rFonts w:eastAsiaTheme="minorEastAsia"/>
              <w:noProof/>
              <w:lang w:eastAsia="fr-FR"/>
            </w:rPr>
          </w:pPr>
          <w:hyperlink w:anchor="_Toc144743367" w:history="1">
            <w:r w:rsidR="00B55B66" w:rsidRPr="00602436">
              <w:rPr>
                <w:rStyle w:val="Lienhypertexte"/>
                <w:noProof/>
              </w:rPr>
              <w:t>4.1.5</w:t>
            </w:r>
            <w:r w:rsidR="00B55B66">
              <w:rPr>
                <w:rFonts w:eastAsiaTheme="minorEastAsia"/>
                <w:noProof/>
                <w:lang w:eastAsia="fr-FR"/>
              </w:rPr>
              <w:tab/>
            </w:r>
            <w:r w:rsidR="00B55B66" w:rsidRPr="00602436">
              <w:rPr>
                <w:rStyle w:val="Lienhypertexte"/>
                <w:noProof/>
              </w:rPr>
              <w:t>Report modal voyageurs (TRV5)</w:t>
            </w:r>
            <w:r w:rsidR="00B55B66">
              <w:rPr>
                <w:noProof/>
                <w:webHidden/>
              </w:rPr>
              <w:tab/>
            </w:r>
            <w:r w:rsidR="00B55B66">
              <w:rPr>
                <w:noProof/>
                <w:webHidden/>
              </w:rPr>
              <w:fldChar w:fldCharType="begin"/>
            </w:r>
            <w:r w:rsidR="00B55B66">
              <w:rPr>
                <w:noProof/>
                <w:webHidden/>
              </w:rPr>
              <w:instrText xml:space="preserve"> PAGEREF _Toc144743367 \h </w:instrText>
            </w:r>
            <w:r w:rsidR="00B55B66">
              <w:rPr>
                <w:noProof/>
                <w:webHidden/>
              </w:rPr>
            </w:r>
            <w:r w:rsidR="00B55B66">
              <w:rPr>
                <w:noProof/>
                <w:webHidden/>
              </w:rPr>
              <w:fldChar w:fldCharType="separate"/>
            </w:r>
            <w:r w:rsidR="00B55B66">
              <w:rPr>
                <w:noProof/>
                <w:webHidden/>
              </w:rPr>
              <w:t>27</w:t>
            </w:r>
            <w:r w:rsidR="00B55B66">
              <w:rPr>
                <w:noProof/>
                <w:webHidden/>
              </w:rPr>
              <w:fldChar w:fldCharType="end"/>
            </w:r>
          </w:hyperlink>
        </w:p>
        <w:p w14:paraId="27913495" w14:textId="68E540B6" w:rsidR="00B55B66" w:rsidRDefault="00000000">
          <w:pPr>
            <w:pStyle w:val="TM2"/>
            <w:tabs>
              <w:tab w:val="left" w:pos="880"/>
              <w:tab w:val="right" w:leader="dot" w:pos="9062"/>
            </w:tabs>
            <w:rPr>
              <w:rFonts w:eastAsiaTheme="minorEastAsia"/>
              <w:noProof/>
              <w:lang w:eastAsia="fr-FR"/>
            </w:rPr>
          </w:pPr>
          <w:hyperlink w:anchor="_Toc144743368" w:history="1">
            <w:r w:rsidR="00B55B66" w:rsidRPr="00602436">
              <w:rPr>
                <w:rStyle w:val="Lienhypertexte"/>
                <w:noProof/>
                <w:lang w:val="en-GB"/>
              </w:rPr>
              <w:t>4.2</w:t>
            </w:r>
            <w:r w:rsidR="00B55B66">
              <w:rPr>
                <w:rFonts w:eastAsiaTheme="minorEastAsia"/>
                <w:noProof/>
                <w:lang w:eastAsia="fr-FR"/>
              </w:rPr>
              <w:tab/>
            </w:r>
            <w:r w:rsidR="00B55B66" w:rsidRPr="00602436">
              <w:rPr>
                <w:rStyle w:val="Lienhypertexte"/>
                <w:noProof/>
                <w:lang w:val="en-GB"/>
              </w:rPr>
              <w:t>Marchandises</w:t>
            </w:r>
            <w:r w:rsidR="00B55B66">
              <w:rPr>
                <w:noProof/>
                <w:webHidden/>
              </w:rPr>
              <w:tab/>
            </w:r>
            <w:r w:rsidR="00B55B66">
              <w:rPr>
                <w:noProof/>
                <w:webHidden/>
              </w:rPr>
              <w:fldChar w:fldCharType="begin"/>
            </w:r>
            <w:r w:rsidR="00B55B66">
              <w:rPr>
                <w:noProof/>
                <w:webHidden/>
              </w:rPr>
              <w:instrText xml:space="preserve"> PAGEREF _Toc144743368 \h </w:instrText>
            </w:r>
            <w:r w:rsidR="00B55B66">
              <w:rPr>
                <w:noProof/>
                <w:webHidden/>
              </w:rPr>
            </w:r>
            <w:r w:rsidR="00B55B66">
              <w:rPr>
                <w:noProof/>
                <w:webHidden/>
              </w:rPr>
              <w:fldChar w:fldCharType="separate"/>
            </w:r>
            <w:r w:rsidR="00B55B66">
              <w:rPr>
                <w:noProof/>
                <w:webHidden/>
              </w:rPr>
              <w:t>28</w:t>
            </w:r>
            <w:r w:rsidR="00B55B66">
              <w:rPr>
                <w:noProof/>
                <w:webHidden/>
              </w:rPr>
              <w:fldChar w:fldCharType="end"/>
            </w:r>
          </w:hyperlink>
        </w:p>
        <w:p w14:paraId="089AFBB8" w14:textId="295C4087" w:rsidR="00B55B66" w:rsidRDefault="00000000">
          <w:pPr>
            <w:pStyle w:val="TM3"/>
            <w:tabs>
              <w:tab w:val="right" w:leader="dot" w:pos="9062"/>
            </w:tabs>
            <w:rPr>
              <w:rFonts w:eastAsiaTheme="minorEastAsia"/>
              <w:noProof/>
              <w:lang w:eastAsia="fr-FR"/>
            </w:rPr>
          </w:pPr>
          <w:hyperlink w:anchor="_Toc144743369" w:history="1">
            <w:r w:rsidR="00B55B66" w:rsidRPr="00602436">
              <w:rPr>
                <w:rStyle w:val="Lienhypertexte"/>
                <w:noProof/>
              </w:rPr>
              <w:t>Transport de voyageur et de marchandises</w:t>
            </w:r>
            <w:r w:rsidR="00B55B66">
              <w:rPr>
                <w:noProof/>
                <w:webHidden/>
              </w:rPr>
              <w:tab/>
            </w:r>
            <w:r w:rsidR="00B55B66">
              <w:rPr>
                <w:noProof/>
                <w:webHidden/>
              </w:rPr>
              <w:fldChar w:fldCharType="begin"/>
            </w:r>
            <w:r w:rsidR="00B55B66">
              <w:rPr>
                <w:noProof/>
                <w:webHidden/>
              </w:rPr>
              <w:instrText xml:space="preserve"> PAGEREF _Toc144743369 \h </w:instrText>
            </w:r>
            <w:r w:rsidR="00B55B66">
              <w:rPr>
                <w:noProof/>
                <w:webHidden/>
              </w:rPr>
            </w:r>
            <w:r w:rsidR="00B55B66">
              <w:rPr>
                <w:noProof/>
                <w:webHidden/>
              </w:rPr>
              <w:fldChar w:fldCharType="separate"/>
            </w:r>
            <w:r w:rsidR="00B55B66">
              <w:rPr>
                <w:noProof/>
                <w:webHidden/>
              </w:rPr>
              <w:t>28</w:t>
            </w:r>
            <w:r w:rsidR="00B55B66">
              <w:rPr>
                <w:noProof/>
                <w:webHidden/>
              </w:rPr>
              <w:fldChar w:fldCharType="end"/>
            </w:r>
          </w:hyperlink>
        </w:p>
        <w:p w14:paraId="3CB76F2D" w14:textId="1329C7AE" w:rsidR="00B55B66" w:rsidRDefault="00000000">
          <w:pPr>
            <w:pStyle w:val="TM3"/>
            <w:tabs>
              <w:tab w:val="left" w:pos="1320"/>
              <w:tab w:val="right" w:leader="dot" w:pos="9062"/>
            </w:tabs>
            <w:rPr>
              <w:rFonts w:eastAsiaTheme="minorEastAsia"/>
              <w:noProof/>
              <w:lang w:eastAsia="fr-FR"/>
            </w:rPr>
          </w:pPr>
          <w:hyperlink w:anchor="_Toc144743370" w:history="1">
            <w:r w:rsidR="00B55B66" w:rsidRPr="00602436">
              <w:rPr>
                <w:rStyle w:val="Lienhypertexte"/>
                <w:noProof/>
                <w:lang w:val="en-GB"/>
              </w:rPr>
              <w:t>4.2.1</w:t>
            </w:r>
            <w:r w:rsidR="00B55B66">
              <w:rPr>
                <w:rFonts w:eastAsiaTheme="minorEastAsia"/>
                <w:noProof/>
                <w:lang w:eastAsia="fr-FR"/>
              </w:rPr>
              <w:tab/>
            </w:r>
            <w:r w:rsidR="00B55B66" w:rsidRPr="00602436">
              <w:rPr>
                <w:rStyle w:val="Lienhypertexte"/>
                <w:noProof/>
                <w:lang w:val="en-GB"/>
              </w:rPr>
              <w:t>Report modal (TRM1)</w:t>
            </w:r>
            <w:r w:rsidR="00B55B66">
              <w:rPr>
                <w:noProof/>
                <w:webHidden/>
              </w:rPr>
              <w:tab/>
            </w:r>
            <w:r w:rsidR="00B55B66">
              <w:rPr>
                <w:noProof/>
                <w:webHidden/>
              </w:rPr>
              <w:fldChar w:fldCharType="begin"/>
            </w:r>
            <w:r w:rsidR="00B55B66">
              <w:rPr>
                <w:noProof/>
                <w:webHidden/>
              </w:rPr>
              <w:instrText xml:space="preserve"> PAGEREF _Toc144743370 \h </w:instrText>
            </w:r>
            <w:r w:rsidR="00B55B66">
              <w:rPr>
                <w:noProof/>
                <w:webHidden/>
              </w:rPr>
            </w:r>
            <w:r w:rsidR="00B55B66">
              <w:rPr>
                <w:noProof/>
                <w:webHidden/>
              </w:rPr>
              <w:fldChar w:fldCharType="separate"/>
            </w:r>
            <w:r w:rsidR="00B55B66">
              <w:rPr>
                <w:noProof/>
                <w:webHidden/>
              </w:rPr>
              <w:t>30</w:t>
            </w:r>
            <w:r w:rsidR="00B55B66">
              <w:rPr>
                <w:noProof/>
                <w:webHidden/>
              </w:rPr>
              <w:fldChar w:fldCharType="end"/>
            </w:r>
          </w:hyperlink>
        </w:p>
        <w:p w14:paraId="6430E710" w14:textId="3C5DB3D1" w:rsidR="00B55B66" w:rsidRDefault="00000000">
          <w:pPr>
            <w:pStyle w:val="TM3"/>
            <w:tabs>
              <w:tab w:val="left" w:pos="1320"/>
              <w:tab w:val="right" w:leader="dot" w:pos="9062"/>
            </w:tabs>
            <w:rPr>
              <w:rFonts w:eastAsiaTheme="minorEastAsia"/>
              <w:noProof/>
              <w:lang w:eastAsia="fr-FR"/>
            </w:rPr>
          </w:pPr>
          <w:hyperlink w:anchor="_Toc144743371" w:history="1">
            <w:r w:rsidR="00B55B66" w:rsidRPr="00602436">
              <w:rPr>
                <w:rStyle w:val="Lienhypertexte"/>
                <w:noProof/>
              </w:rPr>
              <w:t>4.2.2</w:t>
            </w:r>
            <w:r w:rsidR="00B55B66">
              <w:rPr>
                <w:rFonts w:eastAsiaTheme="minorEastAsia"/>
                <w:noProof/>
                <w:lang w:eastAsia="fr-FR"/>
              </w:rPr>
              <w:tab/>
            </w:r>
            <w:r w:rsidR="00B55B66" w:rsidRPr="00602436">
              <w:rPr>
                <w:rStyle w:val="Lienhypertexte"/>
                <w:noProof/>
              </w:rPr>
              <w:t>Hausse du taux de chargement PL (TRM2)</w:t>
            </w:r>
            <w:r w:rsidR="00B55B66">
              <w:rPr>
                <w:noProof/>
                <w:webHidden/>
              </w:rPr>
              <w:tab/>
            </w:r>
            <w:r w:rsidR="00B55B66">
              <w:rPr>
                <w:noProof/>
                <w:webHidden/>
              </w:rPr>
              <w:fldChar w:fldCharType="begin"/>
            </w:r>
            <w:r w:rsidR="00B55B66">
              <w:rPr>
                <w:noProof/>
                <w:webHidden/>
              </w:rPr>
              <w:instrText xml:space="preserve"> PAGEREF _Toc144743371 \h </w:instrText>
            </w:r>
            <w:r w:rsidR="00B55B66">
              <w:rPr>
                <w:noProof/>
                <w:webHidden/>
              </w:rPr>
            </w:r>
            <w:r w:rsidR="00B55B66">
              <w:rPr>
                <w:noProof/>
                <w:webHidden/>
              </w:rPr>
              <w:fldChar w:fldCharType="separate"/>
            </w:r>
            <w:r w:rsidR="00B55B66">
              <w:rPr>
                <w:noProof/>
                <w:webHidden/>
              </w:rPr>
              <w:t>30</w:t>
            </w:r>
            <w:r w:rsidR="00B55B66">
              <w:rPr>
                <w:noProof/>
                <w:webHidden/>
              </w:rPr>
              <w:fldChar w:fldCharType="end"/>
            </w:r>
          </w:hyperlink>
        </w:p>
        <w:p w14:paraId="431D4939" w14:textId="164CDA8B" w:rsidR="00B55B66" w:rsidRDefault="00000000">
          <w:pPr>
            <w:pStyle w:val="TM3"/>
            <w:tabs>
              <w:tab w:val="left" w:pos="1320"/>
              <w:tab w:val="right" w:leader="dot" w:pos="9062"/>
            </w:tabs>
            <w:rPr>
              <w:rFonts w:eastAsiaTheme="minorEastAsia"/>
              <w:noProof/>
              <w:lang w:eastAsia="fr-FR"/>
            </w:rPr>
          </w:pPr>
          <w:hyperlink w:anchor="_Toc144743372" w:history="1">
            <w:r w:rsidR="00B55B66" w:rsidRPr="00602436">
              <w:rPr>
                <w:rStyle w:val="Lienhypertexte"/>
                <w:i/>
                <w:iCs/>
                <w:noProof/>
              </w:rPr>
              <w:t>4.2.3</w:t>
            </w:r>
            <w:r w:rsidR="00B55B66">
              <w:rPr>
                <w:rFonts w:eastAsiaTheme="minorEastAsia"/>
                <w:noProof/>
                <w:lang w:eastAsia="fr-FR"/>
              </w:rPr>
              <w:tab/>
            </w:r>
            <w:r w:rsidR="00B55B66" w:rsidRPr="00602436">
              <w:rPr>
                <w:rStyle w:val="Lienhypertexte"/>
                <w:i/>
                <w:iCs/>
                <w:noProof/>
              </w:rPr>
              <w:t>Electrification des PL (TRM3)</w:t>
            </w:r>
            <w:r w:rsidR="00B55B66">
              <w:rPr>
                <w:noProof/>
                <w:webHidden/>
              </w:rPr>
              <w:tab/>
            </w:r>
            <w:r w:rsidR="00B55B66">
              <w:rPr>
                <w:noProof/>
                <w:webHidden/>
              </w:rPr>
              <w:fldChar w:fldCharType="begin"/>
            </w:r>
            <w:r w:rsidR="00B55B66">
              <w:rPr>
                <w:noProof/>
                <w:webHidden/>
              </w:rPr>
              <w:instrText xml:space="preserve"> PAGEREF _Toc144743372 \h </w:instrText>
            </w:r>
            <w:r w:rsidR="00B55B66">
              <w:rPr>
                <w:noProof/>
                <w:webHidden/>
              </w:rPr>
            </w:r>
            <w:r w:rsidR="00B55B66">
              <w:rPr>
                <w:noProof/>
                <w:webHidden/>
              </w:rPr>
              <w:fldChar w:fldCharType="separate"/>
            </w:r>
            <w:r w:rsidR="00B55B66">
              <w:rPr>
                <w:noProof/>
                <w:webHidden/>
              </w:rPr>
              <w:t>30</w:t>
            </w:r>
            <w:r w:rsidR="00B55B66">
              <w:rPr>
                <w:noProof/>
                <w:webHidden/>
              </w:rPr>
              <w:fldChar w:fldCharType="end"/>
            </w:r>
          </w:hyperlink>
        </w:p>
        <w:p w14:paraId="558EE593" w14:textId="3EC13DAC" w:rsidR="00B55B66" w:rsidRDefault="00000000">
          <w:pPr>
            <w:pStyle w:val="TM1"/>
            <w:rPr>
              <w:rFonts w:eastAsiaTheme="minorEastAsia"/>
              <w:noProof/>
              <w:lang w:eastAsia="fr-FR"/>
            </w:rPr>
          </w:pPr>
          <w:hyperlink w:anchor="_Toc144743373" w:history="1">
            <w:r w:rsidR="00B55B66" w:rsidRPr="00602436">
              <w:rPr>
                <w:rStyle w:val="Lienhypertexte"/>
                <w:noProof/>
                <w:lang w:val="en-GB"/>
              </w:rPr>
              <w:t>5</w:t>
            </w:r>
            <w:r w:rsidR="00B55B66">
              <w:rPr>
                <w:rFonts w:eastAsiaTheme="minorEastAsia"/>
                <w:noProof/>
                <w:lang w:eastAsia="fr-FR"/>
              </w:rPr>
              <w:tab/>
            </w:r>
            <w:r w:rsidR="00B55B66" w:rsidRPr="00602436">
              <w:rPr>
                <w:rStyle w:val="Lienhypertexte"/>
                <w:noProof/>
                <w:lang w:val="en-GB"/>
              </w:rPr>
              <w:t>Fiscalité</w:t>
            </w:r>
            <w:r w:rsidR="00B55B66">
              <w:rPr>
                <w:noProof/>
                <w:webHidden/>
              </w:rPr>
              <w:tab/>
            </w:r>
            <w:r w:rsidR="00B55B66">
              <w:rPr>
                <w:noProof/>
                <w:webHidden/>
              </w:rPr>
              <w:fldChar w:fldCharType="begin"/>
            </w:r>
            <w:r w:rsidR="00B55B66">
              <w:rPr>
                <w:noProof/>
                <w:webHidden/>
              </w:rPr>
              <w:instrText xml:space="preserve"> PAGEREF _Toc144743373 \h </w:instrText>
            </w:r>
            <w:r w:rsidR="00B55B66">
              <w:rPr>
                <w:noProof/>
                <w:webHidden/>
              </w:rPr>
            </w:r>
            <w:r w:rsidR="00B55B66">
              <w:rPr>
                <w:noProof/>
                <w:webHidden/>
              </w:rPr>
              <w:fldChar w:fldCharType="separate"/>
            </w:r>
            <w:r w:rsidR="00B55B66">
              <w:rPr>
                <w:noProof/>
                <w:webHidden/>
              </w:rPr>
              <w:t>31</w:t>
            </w:r>
            <w:r w:rsidR="00B55B66">
              <w:rPr>
                <w:noProof/>
                <w:webHidden/>
              </w:rPr>
              <w:fldChar w:fldCharType="end"/>
            </w:r>
          </w:hyperlink>
        </w:p>
        <w:p w14:paraId="660A1862" w14:textId="162CC57B" w:rsidR="00B55B66" w:rsidRDefault="00000000">
          <w:pPr>
            <w:pStyle w:val="TM2"/>
            <w:tabs>
              <w:tab w:val="left" w:pos="880"/>
              <w:tab w:val="right" w:leader="dot" w:pos="9062"/>
            </w:tabs>
            <w:rPr>
              <w:rFonts w:eastAsiaTheme="minorEastAsia"/>
              <w:noProof/>
              <w:lang w:eastAsia="fr-FR"/>
            </w:rPr>
          </w:pPr>
          <w:hyperlink w:anchor="_Toc144743374" w:history="1">
            <w:r w:rsidR="00B55B66" w:rsidRPr="00602436">
              <w:rPr>
                <w:rStyle w:val="Lienhypertexte"/>
                <w:noProof/>
              </w:rPr>
              <w:t>5.1</w:t>
            </w:r>
            <w:r w:rsidR="00B55B66">
              <w:rPr>
                <w:rFonts w:eastAsiaTheme="minorEastAsia"/>
                <w:noProof/>
                <w:lang w:eastAsia="fr-FR"/>
              </w:rPr>
              <w:tab/>
            </w:r>
            <w:r w:rsidR="00B55B66" w:rsidRPr="00602436">
              <w:rPr>
                <w:rStyle w:val="Lienhypertexte"/>
                <w:noProof/>
              </w:rPr>
              <w:t>Modification des TIC et ajout ETS2 (F1)</w:t>
            </w:r>
            <w:r w:rsidR="00B55B66">
              <w:rPr>
                <w:noProof/>
                <w:webHidden/>
              </w:rPr>
              <w:tab/>
            </w:r>
            <w:r w:rsidR="00B55B66">
              <w:rPr>
                <w:noProof/>
                <w:webHidden/>
              </w:rPr>
              <w:fldChar w:fldCharType="begin"/>
            </w:r>
            <w:r w:rsidR="00B55B66">
              <w:rPr>
                <w:noProof/>
                <w:webHidden/>
              </w:rPr>
              <w:instrText xml:space="preserve"> PAGEREF _Toc144743374 \h </w:instrText>
            </w:r>
            <w:r w:rsidR="00B55B66">
              <w:rPr>
                <w:noProof/>
                <w:webHidden/>
              </w:rPr>
            </w:r>
            <w:r w:rsidR="00B55B66">
              <w:rPr>
                <w:noProof/>
                <w:webHidden/>
              </w:rPr>
              <w:fldChar w:fldCharType="separate"/>
            </w:r>
            <w:r w:rsidR="00B55B66">
              <w:rPr>
                <w:noProof/>
                <w:webHidden/>
              </w:rPr>
              <w:t>31</w:t>
            </w:r>
            <w:r w:rsidR="00B55B66">
              <w:rPr>
                <w:noProof/>
                <w:webHidden/>
              </w:rPr>
              <w:fldChar w:fldCharType="end"/>
            </w:r>
          </w:hyperlink>
        </w:p>
        <w:p w14:paraId="2C565B98" w14:textId="018A8536" w:rsidR="00B55B66" w:rsidRDefault="00000000">
          <w:pPr>
            <w:pStyle w:val="TM1"/>
            <w:rPr>
              <w:rFonts w:eastAsiaTheme="minorEastAsia"/>
              <w:noProof/>
              <w:lang w:eastAsia="fr-FR"/>
            </w:rPr>
          </w:pPr>
          <w:hyperlink w:anchor="_Toc144743375" w:history="1">
            <w:r w:rsidR="00B55B66" w:rsidRPr="00602436">
              <w:rPr>
                <w:rStyle w:val="Lienhypertexte"/>
                <w:noProof/>
              </w:rPr>
              <w:t>6</w:t>
            </w:r>
            <w:r w:rsidR="00B55B66">
              <w:rPr>
                <w:rFonts w:eastAsiaTheme="minorEastAsia"/>
                <w:noProof/>
                <w:lang w:eastAsia="fr-FR"/>
              </w:rPr>
              <w:tab/>
            </w:r>
            <w:r w:rsidR="00B55B66" w:rsidRPr="00602436">
              <w:rPr>
                <w:rStyle w:val="Lienhypertexte"/>
                <w:noProof/>
              </w:rPr>
              <w:t>Industrie</w:t>
            </w:r>
            <w:r w:rsidR="00B55B66">
              <w:rPr>
                <w:noProof/>
                <w:webHidden/>
              </w:rPr>
              <w:tab/>
            </w:r>
            <w:r w:rsidR="00B55B66">
              <w:rPr>
                <w:noProof/>
                <w:webHidden/>
              </w:rPr>
              <w:fldChar w:fldCharType="begin"/>
            </w:r>
            <w:r w:rsidR="00B55B66">
              <w:rPr>
                <w:noProof/>
                <w:webHidden/>
              </w:rPr>
              <w:instrText xml:space="preserve"> PAGEREF _Toc144743375 \h </w:instrText>
            </w:r>
            <w:r w:rsidR="00B55B66">
              <w:rPr>
                <w:noProof/>
                <w:webHidden/>
              </w:rPr>
            </w:r>
            <w:r w:rsidR="00B55B66">
              <w:rPr>
                <w:noProof/>
                <w:webHidden/>
              </w:rPr>
              <w:fldChar w:fldCharType="separate"/>
            </w:r>
            <w:r w:rsidR="00B55B66">
              <w:rPr>
                <w:noProof/>
                <w:webHidden/>
              </w:rPr>
              <w:t>33</w:t>
            </w:r>
            <w:r w:rsidR="00B55B66">
              <w:rPr>
                <w:noProof/>
                <w:webHidden/>
              </w:rPr>
              <w:fldChar w:fldCharType="end"/>
            </w:r>
          </w:hyperlink>
        </w:p>
        <w:p w14:paraId="08049097" w14:textId="295C6AD6" w:rsidR="00B55B66" w:rsidRDefault="00000000">
          <w:pPr>
            <w:pStyle w:val="TM2"/>
            <w:tabs>
              <w:tab w:val="left" w:pos="880"/>
              <w:tab w:val="right" w:leader="dot" w:pos="9062"/>
            </w:tabs>
            <w:rPr>
              <w:rFonts w:eastAsiaTheme="minorEastAsia"/>
              <w:noProof/>
              <w:lang w:eastAsia="fr-FR"/>
            </w:rPr>
          </w:pPr>
          <w:hyperlink w:anchor="_Toc144743376" w:history="1">
            <w:r w:rsidR="00B55B66" w:rsidRPr="00602436">
              <w:rPr>
                <w:rStyle w:val="Lienhypertexte"/>
                <w:noProof/>
              </w:rPr>
              <w:t>6.1</w:t>
            </w:r>
            <w:r w:rsidR="00B55B66">
              <w:rPr>
                <w:rFonts w:eastAsiaTheme="minorEastAsia"/>
                <w:noProof/>
                <w:lang w:eastAsia="fr-FR"/>
              </w:rPr>
              <w:tab/>
            </w:r>
            <w:r w:rsidR="00B55B66" w:rsidRPr="00602436">
              <w:rPr>
                <w:rStyle w:val="Lienhypertexte"/>
                <w:noProof/>
              </w:rPr>
              <w:t>Paquet complet (P1)</w:t>
            </w:r>
            <w:r w:rsidR="00B55B66">
              <w:rPr>
                <w:noProof/>
                <w:webHidden/>
              </w:rPr>
              <w:tab/>
            </w:r>
            <w:r w:rsidR="00B55B66">
              <w:rPr>
                <w:noProof/>
                <w:webHidden/>
              </w:rPr>
              <w:fldChar w:fldCharType="begin"/>
            </w:r>
            <w:r w:rsidR="00B55B66">
              <w:rPr>
                <w:noProof/>
                <w:webHidden/>
              </w:rPr>
              <w:instrText xml:space="preserve"> PAGEREF _Toc144743376 \h </w:instrText>
            </w:r>
            <w:r w:rsidR="00B55B66">
              <w:rPr>
                <w:noProof/>
                <w:webHidden/>
              </w:rPr>
            </w:r>
            <w:r w:rsidR="00B55B66">
              <w:rPr>
                <w:noProof/>
                <w:webHidden/>
              </w:rPr>
              <w:fldChar w:fldCharType="separate"/>
            </w:r>
            <w:r w:rsidR="00B55B66">
              <w:rPr>
                <w:noProof/>
                <w:webHidden/>
              </w:rPr>
              <w:t>33</w:t>
            </w:r>
            <w:r w:rsidR="00B55B66">
              <w:rPr>
                <w:noProof/>
                <w:webHidden/>
              </w:rPr>
              <w:fldChar w:fldCharType="end"/>
            </w:r>
          </w:hyperlink>
        </w:p>
        <w:p w14:paraId="322BB770" w14:textId="4F4E3ACC" w:rsidR="00B55B66" w:rsidRDefault="00000000">
          <w:pPr>
            <w:pStyle w:val="TM1"/>
            <w:rPr>
              <w:rFonts w:eastAsiaTheme="minorEastAsia"/>
              <w:noProof/>
              <w:lang w:eastAsia="fr-FR"/>
            </w:rPr>
          </w:pPr>
          <w:hyperlink w:anchor="_Toc144743377" w:history="1">
            <w:r w:rsidR="00B55B66" w:rsidRPr="00602436">
              <w:rPr>
                <w:rStyle w:val="Lienhypertexte"/>
                <w:noProof/>
              </w:rPr>
              <w:t>7</w:t>
            </w:r>
            <w:r w:rsidR="00B55B66">
              <w:rPr>
                <w:rFonts w:eastAsiaTheme="minorEastAsia"/>
                <w:noProof/>
                <w:lang w:eastAsia="fr-FR"/>
              </w:rPr>
              <w:tab/>
            </w:r>
            <w:r w:rsidR="00B55B66" w:rsidRPr="00602436">
              <w:rPr>
                <w:rStyle w:val="Lienhypertexte"/>
                <w:noProof/>
              </w:rPr>
              <w:t>Paquets de mesures</w:t>
            </w:r>
            <w:r w:rsidR="00B55B66">
              <w:rPr>
                <w:noProof/>
                <w:webHidden/>
              </w:rPr>
              <w:tab/>
            </w:r>
            <w:r w:rsidR="00B55B66">
              <w:rPr>
                <w:noProof/>
                <w:webHidden/>
              </w:rPr>
              <w:fldChar w:fldCharType="begin"/>
            </w:r>
            <w:r w:rsidR="00B55B66">
              <w:rPr>
                <w:noProof/>
                <w:webHidden/>
              </w:rPr>
              <w:instrText xml:space="preserve"> PAGEREF _Toc144743377 \h </w:instrText>
            </w:r>
            <w:r w:rsidR="00B55B66">
              <w:rPr>
                <w:noProof/>
                <w:webHidden/>
              </w:rPr>
            </w:r>
            <w:r w:rsidR="00B55B66">
              <w:rPr>
                <w:noProof/>
                <w:webHidden/>
              </w:rPr>
              <w:fldChar w:fldCharType="separate"/>
            </w:r>
            <w:r w:rsidR="00B55B66">
              <w:rPr>
                <w:noProof/>
                <w:webHidden/>
              </w:rPr>
              <w:t>38</w:t>
            </w:r>
            <w:r w:rsidR="00B55B66">
              <w:rPr>
                <w:noProof/>
                <w:webHidden/>
              </w:rPr>
              <w:fldChar w:fldCharType="end"/>
            </w:r>
          </w:hyperlink>
        </w:p>
        <w:p w14:paraId="52292192" w14:textId="4FB41B31" w:rsidR="00B55B66" w:rsidRDefault="00000000">
          <w:pPr>
            <w:pStyle w:val="TM2"/>
            <w:tabs>
              <w:tab w:val="left" w:pos="880"/>
              <w:tab w:val="right" w:leader="dot" w:pos="9062"/>
            </w:tabs>
            <w:rPr>
              <w:rFonts w:eastAsiaTheme="minorEastAsia"/>
              <w:noProof/>
              <w:lang w:eastAsia="fr-FR"/>
            </w:rPr>
          </w:pPr>
          <w:hyperlink w:anchor="_Toc144743378" w:history="1">
            <w:r w:rsidR="00B55B66" w:rsidRPr="00602436">
              <w:rPr>
                <w:rStyle w:val="Lienhypertexte"/>
                <w:noProof/>
              </w:rPr>
              <w:t>7.1</w:t>
            </w:r>
            <w:r w:rsidR="00B55B66">
              <w:rPr>
                <w:rFonts w:eastAsiaTheme="minorEastAsia"/>
                <w:noProof/>
                <w:lang w:eastAsia="fr-FR"/>
              </w:rPr>
              <w:tab/>
            </w:r>
            <w:r w:rsidR="00B55B66" w:rsidRPr="00602436">
              <w:rPr>
                <w:rStyle w:val="Lienhypertexte"/>
                <w:noProof/>
              </w:rPr>
              <w:t>Paquet complet (P1)</w:t>
            </w:r>
            <w:r w:rsidR="00B55B66">
              <w:rPr>
                <w:noProof/>
                <w:webHidden/>
              </w:rPr>
              <w:tab/>
            </w:r>
            <w:r w:rsidR="00B55B66">
              <w:rPr>
                <w:noProof/>
                <w:webHidden/>
              </w:rPr>
              <w:fldChar w:fldCharType="begin"/>
            </w:r>
            <w:r w:rsidR="00B55B66">
              <w:rPr>
                <w:noProof/>
                <w:webHidden/>
              </w:rPr>
              <w:instrText xml:space="preserve"> PAGEREF _Toc144743378 \h </w:instrText>
            </w:r>
            <w:r w:rsidR="00B55B66">
              <w:rPr>
                <w:noProof/>
                <w:webHidden/>
              </w:rPr>
            </w:r>
            <w:r w:rsidR="00B55B66">
              <w:rPr>
                <w:noProof/>
                <w:webHidden/>
              </w:rPr>
              <w:fldChar w:fldCharType="separate"/>
            </w:r>
            <w:r w:rsidR="00B55B66">
              <w:rPr>
                <w:noProof/>
                <w:webHidden/>
              </w:rPr>
              <w:t>38</w:t>
            </w:r>
            <w:r w:rsidR="00B55B66">
              <w:rPr>
                <w:noProof/>
                <w:webHidden/>
              </w:rPr>
              <w:fldChar w:fldCharType="end"/>
            </w:r>
          </w:hyperlink>
        </w:p>
        <w:p w14:paraId="301EA4D6" w14:textId="7A2FE870" w:rsidR="002D1CA6" w:rsidRDefault="002D1CA6">
          <w:r>
            <w:rPr>
              <w:b/>
              <w:bCs/>
            </w:rPr>
            <w:fldChar w:fldCharType="end"/>
          </w:r>
        </w:p>
      </w:sdtContent>
    </w:sdt>
    <w:p w14:paraId="37C485CD" w14:textId="77777777" w:rsidR="00182ACE" w:rsidRDefault="00182ACE">
      <w:pPr>
        <w:rPr>
          <w:rFonts w:ascii="Marianne Light" w:eastAsia="MS Mincho" w:hAnsi="Marianne Light" w:cs="Calibri"/>
          <w:iCs/>
          <w:kern w:val="0"/>
          <w:sz w:val="18"/>
          <w:szCs w:val="18"/>
          <w14:ligatures w14:val="none"/>
        </w:rPr>
      </w:pPr>
      <w:r>
        <w:rPr>
          <w:rFonts w:ascii="Marianne Light" w:hAnsi="Marianne Light" w:cs="Calibri"/>
          <w:sz w:val="18"/>
          <w:szCs w:val="18"/>
        </w:rPr>
        <w:lastRenderedPageBreak/>
        <w:br w:type="page"/>
      </w:r>
    </w:p>
    <w:p w14:paraId="4CC6B794" w14:textId="58AB1EAC" w:rsidR="00892157" w:rsidRDefault="00892157" w:rsidP="00504696">
      <w:pPr>
        <w:pStyle w:val="Texteencadrgris"/>
        <w:pBdr>
          <w:top w:val="single" w:sz="4" w:space="1" w:color="auto"/>
          <w:left w:val="single" w:sz="4" w:space="4" w:color="auto"/>
          <w:bottom w:val="single" w:sz="4" w:space="1" w:color="auto"/>
          <w:right w:val="single" w:sz="4" w:space="4" w:color="auto"/>
        </w:pBdr>
        <w:rPr>
          <w:rFonts w:ascii="Marianne Light" w:hAnsi="Marianne Light" w:cs="Calibri"/>
          <w:color w:val="auto"/>
          <w:sz w:val="18"/>
          <w:szCs w:val="18"/>
        </w:rPr>
      </w:pPr>
      <w:r>
        <w:rPr>
          <w:rFonts w:ascii="Marianne Light" w:hAnsi="Marianne Light" w:cs="Calibri"/>
          <w:color w:val="auto"/>
          <w:sz w:val="18"/>
          <w:szCs w:val="18"/>
        </w:rPr>
        <w:lastRenderedPageBreak/>
        <w:t xml:space="preserve">Encadré </w:t>
      </w:r>
      <w:proofErr w:type="spellStart"/>
      <w:r>
        <w:rPr>
          <w:rFonts w:ascii="Marianne Light" w:hAnsi="Marianne Light" w:cs="Calibri"/>
          <w:color w:val="auto"/>
          <w:sz w:val="18"/>
          <w:szCs w:val="18"/>
        </w:rPr>
        <w:t>ThreeME</w:t>
      </w:r>
      <w:proofErr w:type="spellEnd"/>
    </w:p>
    <w:p w14:paraId="7E7D7544" w14:textId="77777777" w:rsidR="00892157" w:rsidRPr="0031190A" w:rsidRDefault="00892157" w:rsidP="00504696">
      <w:pPr>
        <w:pStyle w:val="Texteencadrgris"/>
        <w:pBdr>
          <w:top w:val="single" w:sz="4" w:space="1" w:color="auto"/>
          <w:left w:val="single" w:sz="4" w:space="4" w:color="auto"/>
          <w:bottom w:val="single" w:sz="4" w:space="1" w:color="auto"/>
          <w:right w:val="single" w:sz="4" w:space="4" w:color="auto"/>
        </w:pBdr>
        <w:rPr>
          <w:rFonts w:ascii="Marianne Light" w:hAnsi="Marianne Light" w:cs="Calibri"/>
          <w:color w:val="auto"/>
          <w:sz w:val="18"/>
          <w:szCs w:val="18"/>
        </w:rPr>
      </w:pPr>
      <w:r w:rsidRPr="0031190A">
        <w:rPr>
          <w:rFonts w:ascii="Marianne Light" w:hAnsi="Marianne Light" w:cs="Calibri"/>
          <w:color w:val="auto"/>
          <w:sz w:val="18"/>
          <w:szCs w:val="18"/>
        </w:rPr>
        <w:t>Développé par l’ADEME</w:t>
      </w:r>
      <w:r w:rsidRPr="1E59A7D5">
        <w:rPr>
          <w:rFonts w:ascii="Marianne Light" w:hAnsi="Marianne Light" w:cs="Calibri"/>
          <w:color w:val="auto"/>
          <w:sz w:val="18"/>
          <w:szCs w:val="18"/>
        </w:rPr>
        <w:t xml:space="preserve"> </w:t>
      </w:r>
      <w:r w:rsidRPr="0031190A">
        <w:rPr>
          <w:rFonts w:ascii="Marianne Light" w:hAnsi="Marianne Light" w:cs="Calibri"/>
          <w:color w:val="auto"/>
          <w:sz w:val="18"/>
          <w:szCs w:val="18"/>
        </w:rPr>
        <w:t xml:space="preserve">et </w:t>
      </w:r>
      <w:r w:rsidRPr="41C92E19">
        <w:rPr>
          <w:rFonts w:ascii="Marianne Light" w:hAnsi="Marianne Light" w:cs="Calibri"/>
          <w:color w:val="auto"/>
          <w:sz w:val="18"/>
          <w:szCs w:val="18"/>
        </w:rPr>
        <w:t>l’OFCE</w:t>
      </w:r>
      <w:r w:rsidRPr="0031190A">
        <w:rPr>
          <w:rFonts w:ascii="Marianne Light" w:hAnsi="Marianne Light" w:cs="Calibri"/>
          <w:color w:val="auto"/>
          <w:sz w:val="18"/>
          <w:szCs w:val="18"/>
        </w:rPr>
        <w:t xml:space="preserve"> </w:t>
      </w:r>
      <w:r w:rsidRPr="097EB2AB">
        <w:rPr>
          <w:rFonts w:ascii="Marianne Light" w:hAnsi="Marianne Light" w:cs="Calibri"/>
          <w:color w:val="auto"/>
          <w:sz w:val="18"/>
          <w:szCs w:val="18"/>
        </w:rPr>
        <w:t xml:space="preserve">(Observatoire Français des Conjonctures Economiques) </w:t>
      </w:r>
      <w:r w:rsidRPr="0031190A">
        <w:rPr>
          <w:rFonts w:ascii="Marianne Light" w:hAnsi="Marianne Light" w:cs="Calibri"/>
          <w:color w:val="auto"/>
          <w:sz w:val="18"/>
          <w:szCs w:val="18"/>
        </w:rPr>
        <w:t xml:space="preserve">depuis 2008, </w:t>
      </w:r>
      <w:proofErr w:type="spellStart"/>
      <w:r w:rsidRPr="0031190A">
        <w:rPr>
          <w:rFonts w:ascii="Marianne Light" w:hAnsi="Marianne Light" w:cs="Calibri"/>
          <w:color w:val="auto"/>
          <w:sz w:val="18"/>
          <w:szCs w:val="18"/>
        </w:rPr>
        <w:t>ThreeME</w:t>
      </w:r>
      <w:proofErr w:type="spellEnd"/>
      <w:r w:rsidRPr="0031190A">
        <w:rPr>
          <w:rFonts w:ascii="Marianne Light" w:hAnsi="Marianne Light" w:cs="Calibri"/>
          <w:color w:val="auto"/>
          <w:sz w:val="18"/>
          <w:szCs w:val="18"/>
        </w:rPr>
        <w:t xml:space="preserve"> (Modèle Macroéconomique Multisectoriel d’Evaluation des politiques Energétiques et Environnementales)</w:t>
      </w:r>
      <w:r w:rsidRPr="00B057D9">
        <w:rPr>
          <w:rFonts w:ascii="Marianne Light" w:hAnsi="Marianne Light" w:cs="Calibri"/>
          <w:color w:val="auto"/>
          <w:sz w:val="18"/>
          <w:szCs w:val="18"/>
          <w:vertAlign w:val="superscript"/>
        </w:rPr>
        <w:footnoteReference w:id="1"/>
      </w:r>
      <w:r w:rsidRPr="0031190A">
        <w:rPr>
          <w:rFonts w:ascii="Marianne Light" w:hAnsi="Marianne Light" w:cs="Calibri"/>
          <w:color w:val="auto"/>
          <w:sz w:val="18"/>
          <w:szCs w:val="18"/>
        </w:rPr>
        <w:t xml:space="preserve"> est un modèle macroéconomique en équilibre général d’inspiration néo-keynésienne. </w:t>
      </w:r>
    </w:p>
    <w:p w14:paraId="2E089D00" w14:textId="77777777" w:rsidR="00892157" w:rsidRPr="0031190A" w:rsidRDefault="00892157" w:rsidP="00504696">
      <w:pPr>
        <w:pStyle w:val="Paragraphedeliste"/>
        <w:numPr>
          <w:ilvl w:val="0"/>
          <w:numId w:val="4"/>
        </w:numPr>
        <w:pBdr>
          <w:top w:val="single" w:sz="4" w:space="1" w:color="auto"/>
          <w:left w:val="single" w:sz="4" w:space="4" w:color="auto"/>
          <w:bottom w:val="single" w:sz="4" w:space="1" w:color="auto"/>
          <w:right w:val="single" w:sz="4" w:space="4" w:color="auto"/>
        </w:pBdr>
        <w:spacing w:after="0" w:line="264" w:lineRule="auto"/>
        <w:jc w:val="both"/>
        <w:rPr>
          <w:rFonts w:cs="Calibri"/>
        </w:rPr>
      </w:pPr>
      <w:proofErr w:type="spellStart"/>
      <w:r w:rsidRPr="0031190A">
        <w:rPr>
          <w:rFonts w:cs="Calibri"/>
        </w:rPr>
        <w:t>ThreeME</w:t>
      </w:r>
      <w:proofErr w:type="spellEnd"/>
      <w:r w:rsidRPr="0031190A">
        <w:rPr>
          <w:rFonts w:cs="Calibri"/>
        </w:rPr>
        <w:t xml:space="preserve"> est un modèle </w:t>
      </w:r>
      <w:r w:rsidRPr="0031190A">
        <w:rPr>
          <w:rFonts w:cs="Calibri"/>
          <w:b/>
          <w:bCs/>
        </w:rPr>
        <w:t xml:space="preserve">multisectoriel </w:t>
      </w:r>
      <w:r w:rsidRPr="0031190A">
        <w:rPr>
          <w:rFonts w:cs="Calibri"/>
        </w:rPr>
        <w:t>(37 secteurs, dont 17 producteurs d’énergie et 5 de transports) ce qui permet d’appréhender des transferts d’activité d’un secteur à l’autre,</w:t>
      </w:r>
      <w:r w:rsidRPr="0031190A">
        <w:rPr>
          <w:rFonts w:cs="Calibri"/>
          <w:b/>
          <w:bCs/>
        </w:rPr>
        <w:t xml:space="preserve"> </w:t>
      </w:r>
      <w:r w:rsidRPr="0031190A">
        <w:rPr>
          <w:rFonts w:cs="Calibri"/>
        </w:rPr>
        <w:t xml:space="preserve">non neutres sur la croissance (les secteurs n’ont pas tous la même propension à importer, ni la même intensité en emploi). </w:t>
      </w:r>
    </w:p>
    <w:p w14:paraId="1B7BE70A" w14:textId="77777777" w:rsidR="00892157" w:rsidRPr="0031190A" w:rsidRDefault="00892157" w:rsidP="00504696">
      <w:pPr>
        <w:pStyle w:val="Texteencadrgris"/>
        <w:numPr>
          <w:ilvl w:val="0"/>
          <w:numId w:val="4"/>
        </w:numPr>
        <w:pBdr>
          <w:top w:val="single" w:sz="4" w:space="1" w:color="auto"/>
          <w:left w:val="single" w:sz="4" w:space="4" w:color="auto"/>
          <w:bottom w:val="single" w:sz="4" w:space="1" w:color="auto"/>
          <w:right w:val="single" w:sz="4" w:space="4" w:color="auto"/>
        </w:pBdr>
        <w:spacing w:after="0"/>
        <w:rPr>
          <w:rFonts w:ascii="Marianne Light" w:hAnsi="Marianne Light" w:cs="Calibri"/>
          <w:color w:val="auto"/>
          <w:sz w:val="18"/>
          <w:szCs w:val="18"/>
        </w:rPr>
      </w:pPr>
      <w:proofErr w:type="spellStart"/>
      <w:r w:rsidRPr="0031190A">
        <w:rPr>
          <w:rFonts w:ascii="Marianne Light" w:hAnsi="Marianne Light" w:cs="Calibri"/>
          <w:color w:val="auto"/>
          <w:sz w:val="18"/>
          <w:szCs w:val="18"/>
        </w:rPr>
        <w:t>ThreeME</w:t>
      </w:r>
      <w:proofErr w:type="spellEnd"/>
      <w:r w:rsidRPr="0031190A">
        <w:rPr>
          <w:rFonts w:ascii="Marianne Light" w:hAnsi="Marianne Light" w:cs="Calibri"/>
          <w:color w:val="auto"/>
          <w:sz w:val="18"/>
          <w:szCs w:val="18"/>
        </w:rPr>
        <w:t xml:space="preserve"> est un modèle </w:t>
      </w:r>
      <w:r w:rsidRPr="0031190A">
        <w:rPr>
          <w:rFonts w:ascii="Marianne Light" w:hAnsi="Marianne Light" w:cs="Calibri"/>
          <w:b/>
          <w:bCs/>
          <w:color w:val="auto"/>
          <w:sz w:val="18"/>
          <w:szCs w:val="18"/>
        </w:rPr>
        <w:t>hybride</w:t>
      </w:r>
      <w:r w:rsidRPr="0031190A">
        <w:rPr>
          <w:rFonts w:ascii="Marianne Light" w:hAnsi="Marianne Light" w:cs="Calibri"/>
          <w:color w:val="auto"/>
          <w:sz w:val="18"/>
          <w:szCs w:val="18"/>
        </w:rPr>
        <w:t xml:space="preserve">, ce qui garantit la cohérence des consommations énergétiques dans le modèle. L’énergie est un bien complémentaire dont la demande dépend de l’évolution du parc immobilier et automobile ainsi que de la substitution entre capital et énergie pour les entreprises (notamment l’industrie). </w:t>
      </w:r>
    </w:p>
    <w:p w14:paraId="7B5B1C88" w14:textId="77777777" w:rsidR="00892157" w:rsidRPr="0031190A" w:rsidRDefault="00892157" w:rsidP="00504696">
      <w:pPr>
        <w:pStyle w:val="Texteencadrgris"/>
        <w:numPr>
          <w:ilvl w:val="0"/>
          <w:numId w:val="4"/>
        </w:numPr>
        <w:pBdr>
          <w:top w:val="single" w:sz="4" w:space="1" w:color="auto"/>
          <w:left w:val="single" w:sz="4" w:space="4" w:color="auto"/>
          <w:bottom w:val="single" w:sz="4" w:space="1" w:color="auto"/>
          <w:right w:val="single" w:sz="4" w:space="4" w:color="auto"/>
        </w:pBdr>
        <w:spacing w:after="0"/>
        <w:rPr>
          <w:rFonts w:ascii="Marianne Light" w:hAnsi="Marianne Light" w:cs="Calibri"/>
          <w:color w:val="auto"/>
          <w:sz w:val="18"/>
          <w:szCs w:val="18"/>
        </w:rPr>
      </w:pPr>
      <w:proofErr w:type="spellStart"/>
      <w:r w:rsidRPr="0031190A">
        <w:rPr>
          <w:rFonts w:ascii="Marianne Light" w:hAnsi="Marianne Light" w:cs="Calibri"/>
          <w:color w:val="auto"/>
          <w:sz w:val="18"/>
          <w:szCs w:val="18"/>
        </w:rPr>
        <w:t>ThreeME</w:t>
      </w:r>
      <w:proofErr w:type="spellEnd"/>
      <w:r w:rsidRPr="0031190A">
        <w:rPr>
          <w:rFonts w:ascii="Marianne Light" w:hAnsi="Marianne Light" w:cs="Calibri"/>
          <w:color w:val="auto"/>
          <w:sz w:val="18"/>
          <w:szCs w:val="18"/>
        </w:rPr>
        <w:t xml:space="preserve"> est un modèle </w:t>
      </w:r>
      <w:r w:rsidRPr="0031190A">
        <w:rPr>
          <w:rFonts w:ascii="Marianne Light" w:hAnsi="Marianne Light" w:cs="Calibri"/>
          <w:b/>
          <w:bCs/>
          <w:color w:val="auto"/>
          <w:sz w:val="18"/>
          <w:szCs w:val="18"/>
        </w:rPr>
        <w:t>dynamique</w:t>
      </w:r>
      <w:r w:rsidRPr="0031190A">
        <w:rPr>
          <w:rFonts w:ascii="Marianne Light" w:hAnsi="Marianne Light" w:cs="Calibri"/>
          <w:color w:val="auto"/>
          <w:sz w:val="18"/>
          <w:szCs w:val="18"/>
        </w:rPr>
        <w:t>. Les agents maximisent leur utilité en fonction des prix relatifs. Les ménages font des arbitrages sur l’isolation de leurs logements, leurs modes de chauffage, sur le choix de la puissance et du type de motorisation de leurs véhicules. Les entreprises peuvent substituer du capital à l’énergie et modifier leur mix énergétique.</w:t>
      </w:r>
    </w:p>
    <w:p w14:paraId="71628C8F" w14:textId="77777777" w:rsidR="00892157" w:rsidRPr="0031190A" w:rsidRDefault="00892157" w:rsidP="00504696">
      <w:pPr>
        <w:pStyle w:val="Paragraphedeliste"/>
        <w:numPr>
          <w:ilvl w:val="0"/>
          <w:numId w:val="4"/>
        </w:numPr>
        <w:pBdr>
          <w:top w:val="single" w:sz="4" w:space="1" w:color="auto"/>
          <w:left w:val="single" w:sz="4" w:space="4" w:color="auto"/>
          <w:bottom w:val="single" w:sz="4" w:space="1" w:color="auto"/>
          <w:right w:val="single" w:sz="4" w:space="4" w:color="auto"/>
        </w:pBdr>
        <w:spacing w:after="0" w:line="264" w:lineRule="auto"/>
        <w:jc w:val="both"/>
        <w:rPr>
          <w:rFonts w:cs="Calibri"/>
        </w:rPr>
      </w:pPr>
      <w:r w:rsidRPr="0031190A">
        <w:rPr>
          <w:rFonts w:cs="Calibri"/>
        </w:rPr>
        <w:t xml:space="preserve">Enfin </w:t>
      </w:r>
      <w:proofErr w:type="spellStart"/>
      <w:r w:rsidRPr="0031190A">
        <w:rPr>
          <w:rFonts w:cs="Calibri"/>
        </w:rPr>
        <w:t>ThreeME</w:t>
      </w:r>
      <w:proofErr w:type="spellEnd"/>
      <w:r w:rsidRPr="0031190A">
        <w:rPr>
          <w:rFonts w:cs="Calibri"/>
        </w:rPr>
        <w:t xml:space="preserve"> est un modèle </w:t>
      </w:r>
      <w:r w:rsidRPr="0031190A">
        <w:rPr>
          <w:rFonts w:cs="Calibri"/>
          <w:b/>
          <w:bCs/>
        </w:rPr>
        <w:t>néo-keynésien</w:t>
      </w:r>
      <w:r w:rsidRPr="0031190A">
        <w:rPr>
          <w:rFonts w:cs="Calibri"/>
        </w:rPr>
        <w:t>. L’équilibre offre/demande s’opère par un ajustement des quantités à la demande et non par un ajustement instantané des prix et des salaires. Rien ne garantit que cet équilibre soit compatible avec le plein emploi</w:t>
      </w:r>
      <w:r w:rsidRPr="0031190A">
        <w:rPr>
          <w:rFonts w:ascii="Calibri" w:hAnsi="Calibri" w:cs="Calibri"/>
        </w:rPr>
        <w:t> </w:t>
      </w:r>
      <w:r w:rsidRPr="0031190A">
        <w:rPr>
          <w:rFonts w:cs="Calibri"/>
        </w:rPr>
        <w:t>: du ch</w:t>
      </w:r>
      <w:r w:rsidRPr="0031190A">
        <w:rPr>
          <w:rFonts w:cs="Marianne Light"/>
        </w:rPr>
        <w:t>ô</w:t>
      </w:r>
      <w:r w:rsidRPr="0031190A">
        <w:rPr>
          <w:rFonts w:cs="Calibri"/>
        </w:rPr>
        <w:t>mage involontaire, m</w:t>
      </w:r>
      <w:r w:rsidRPr="0031190A">
        <w:rPr>
          <w:rFonts w:cs="Marianne Light"/>
        </w:rPr>
        <w:t>ê</w:t>
      </w:r>
      <w:r w:rsidRPr="0031190A">
        <w:rPr>
          <w:rFonts w:cs="Calibri"/>
        </w:rPr>
        <w:t xml:space="preserve">me </w:t>
      </w:r>
      <w:r w:rsidRPr="0031190A">
        <w:rPr>
          <w:rFonts w:cs="Marianne Light"/>
        </w:rPr>
        <w:t>à</w:t>
      </w:r>
      <w:r w:rsidRPr="0031190A">
        <w:rPr>
          <w:rFonts w:cs="Calibri"/>
        </w:rPr>
        <w:t xml:space="preserve"> long terme, est donc possible mais peut </w:t>
      </w:r>
      <w:r w:rsidRPr="0031190A">
        <w:rPr>
          <w:rFonts w:cs="Marianne Light"/>
        </w:rPr>
        <w:t>ê</w:t>
      </w:r>
      <w:r w:rsidRPr="0031190A">
        <w:rPr>
          <w:rFonts w:cs="Calibri"/>
        </w:rPr>
        <w:t>tre r</w:t>
      </w:r>
      <w:r w:rsidRPr="0031190A">
        <w:rPr>
          <w:rFonts w:cs="Marianne Light"/>
        </w:rPr>
        <w:t>é</w:t>
      </w:r>
      <w:r w:rsidRPr="0031190A">
        <w:rPr>
          <w:rFonts w:cs="Calibri"/>
        </w:rPr>
        <w:t>duit via des politiques publiques adaptées. Notamment car ces dernières n’ont qu’un effet d’éviction partiel</w:t>
      </w:r>
      <w:r w:rsidRPr="0031190A">
        <w:rPr>
          <w:rFonts w:ascii="Calibri" w:hAnsi="Calibri" w:cs="Calibri"/>
        </w:rPr>
        <w:t> </w:t>
      </w:r>
      <w:r w:rsidRPr="0031190A">
        <w:rPr>
          <w:rFonts w:cs="Calibri"/>
        </w:rPr>
        <w:t xml:space="preserve">: les investissements dans la transition écologique ne réduisent pas d’autant les investissements </w:t>
      </w:r>
      <w:r>
        <w:rPr>
          <w:rFonts w:cs="Calibri"/>
        </w:rPr>
        <w:t xml:space="preserve">potentiels </w:t>
      </w:r>
      <w:r w:rsidRPr="0031190A">
        <w:rPr>
          <w:rFonts w:cs="Calibri"/>
        </w:rPr>
        <w:t>car l’investissement n’est pas intégralement déterminé par le stock d’épargne</w:t>
      </w:r>
      <w:r>
        <w:rPr>
          <w:rFonts w:cs="Calibri"/>
        </w:rPr>
        <w:t>. I</w:t>
      </w:r>
      <w:r w:rsidRPr="0031190A">
        <w:rPr>
          <w:rFonts w:cs="Calibri"/>
        </w:rPr>
        <w:t>l peut</w:t>
      </w:r>
      <w:r>
        <w:rPr>
          <w:rFonts w:cs="Calibri"/>
        </w:rPr>
        <w:t xml:space="preserve"> en effet</w:t>
      </w:r>
      <w:r w:rsidRPr="0031190A">
        <w:rPr>
          <w:rFonts w:cs="Calibri"/>
        </w:rPr>
        <w:t xml:space="preserve"> être financé par crédit bancaire. Ceci rend possible,</w:t>
      </w:r>
      <w:r w:rsidRPr="0031190A">
        <w:rPr>
          <w:rFonts w:cs="Calibri"/>
          <w:b/>
          <w:bCs/>
        </w:rPr>
        <w:t xml:space="preserve"> </w:t>
      </w:r>
      <w:r w:rsidRPr="0031190A">
        <w:rPr>
          <w:rFonts w:cs="Calibri"/>
        </w:rPr>
        <w:t>mais pas automatique,</w:t>
      </w:r>
      <w:r w:rsidRPr="0031190A">
        <w:rPr>
          <w:rFonts w:cs="Calibri"/>
          <w:b/>
          <w:bCs/>
        </w:rPr>
        <w:t xml:space="preserve"> </w:t>
      </w:r>
      <w:r w:rsidRPr="0031190A">
        <w:rPr>
          <w:rFonts w:cs="Calibri"/>
        </w:rPr>
        <w:t xml:space="preserve">un double dividende où la transition génère un gain environnemental et économique. </w:t>
      </w:r>
    </w:p>
    <w:p w14:paraId="585EA9B6" w14:textId="77777777" w:rsidR="00407E5C" w:rsidRDefault="00407E5C">
      <w:pPr>
        <w:rPr>
          <w:rFonts w:asciiTheme="majorHAnsi" w:eastAsiaTheme="majorEastAsia" w:hAnsiTheme="majorHAnsi" w:cstheme="majorBidi"/>
          <w:color w:val="2F5496" w:themeColor="accent1" w:themeShade="BF"/>
          <w:sz w:val="32"/>
          <w:szCs w:val="32"/>
        </w:rPr>
      </w:pPr>
      <w:r>
        <w:br w:type="page"/>
      </w:r>
    </w:p>
    <w:p w14:paraId="3B321412" w14:textId="6E629E45" w:rsidR="002D1CA6" w:rsidRDefault="000B3D45" w:rsidP="00504696">
      <w:pPr>
        <w:pStyle w:val="Titre1"/>
        <w:numPr>
          <w:ilvl w:val="0"/>
          <w:numId w:val="34"/>
        </w:numPr>
      </w:pPr>
      <w:bookmarkStart w:id="0" w:name="_Toc144743348"/>
      <w:r>
        <w:lastRenderedPageBreak/>
        <w:t>Tertiaire</w:t>
      </w:r>
      <w:bookmarkEnd w:id="0"/>
    </w:p>
    <w:p w14:paraId="33082F41" w14:textId="791A9B3D" w:rsidR="00FB5836" w:rsidRDefault="00FB5836" w:rsidP="00504696">
      <w:pPr>
        <w:pStyle w:val="Titre2"/>
        <w:numPr>
          <w:ilvl w:val="1"/>
          <w:numId w:val="34"/>
        </w:numPr>
      </w:pPr>
      <w:bookmarkStart w:id="1" w:name="_Toc144743349"/>
      <w:r w:rsidRPr="00AF64BC">
        <w:t>Obligation de rénovation du tertiaire</w:t>
      </w:r>
      <w:r w:rsidR="00BA02D7">
        <w:t xml:space="preserve"> (TE1)</w:t>
      </w:r>
      <w:bookmarkEnd w:id="1"/>
    </w:p>
    <w:p w14:paraId="7247081F" w14:textId="77777777" w:rsidR="008A2E69" w:rsidRPr="00504696" w:rsidRDefault="008A2E69" w:rsidP="008A2E69">
      <w:pPr>
        <w:rPr>
          <w:highlight w:val="yellow"/>
        </w:rPr>
      </w:pPr>
    </w:p>
    <w:p w14:paraId="55CA5FFC" w14:textId="6D87C24C" w:rsidR="008A2E69" w:rsidRPr="00504696" w:rsidRDefault="00182ACE" w:rsidP="008A2E69">
      <w:pPr>
        <w:tabs>
          <w:tab w:val="left" w:pos="1510"/>
        </w:tabs>
      </w:pPr>
      <w:r w:rsidRPr="00504696">
        <w:t xml:space="preserve">Levier : </w:t>
      </w:r>
    </w:p>
    <w:p w14:paraId="48F7FFF9" w14:textId="3E0D85E3" w:rsidR="00182ACE" w:rsidRPr="00504696" w:rsidRDefault="00182ACE" w:rsidP="00182ACE">
      <w:pPr>
        <w:pStyle w:val="Paragraphedeliste"/>
        <w:numPr>
          <w:ilvl w:val="0"/>
          <w:numId w:val="35"/>
        </w:numPr>
        <w:tabs>
          <w:tab w:val="left" w:pos="1510"/>
        </w:tabs>
      </w:pPr>
      <w:r w:rsidRPr="00504696">
        <w:t>Obligation de rénovation des b</w:t>
      </w:r>
      <w:r w:rsidR="00240DA6">
        <w:t>â</w:t>
      </w:r>
      <w:r w:rsidRPr="00504696">
        <w:t>timents tertiaire</w:t>
      </w:r>
    </w:p>
    <w:p w14:paraId="101A83D1" w14:textId="4519FF1E" w:rsidR="00182ACE" w:rsidRPr="00504696" w:rsidRDefault="00182ACE" w:rsidP="00182ACE">
      <w:pPr>
        <w:pStyle w:val="Paragraphedeliste"/>
        <w:numPr>
          <w:ilvl w:val="0"/>
          <w:numId w:val="35"/>
        </w:numPr>
        <w:tabs>
          <w:tab w:val="left" w:pos="1510"/>
        </w:tabs>
      </w:pPr>
      <w:r w:rsidRPr="00504696">
        <w:t xml:space="preserve">Réduction du nombre de m² de bureau par employé. </w:t>
      </w:r>
    </w:p>
    <w:p w14:paraId="26453FD4" w14:textId="61982F0A" w:rsidR="00182ACE" w:rsidRPr="00504696" w:rsidRDefault="00182ACE" w:rsidP="00182ACE">
      <w:pPr>
        <w:tabs>
          <w:tab w:val="left" w:pos="1510"/>
        </w:tabs>
      </w:pPr>
      <w:proofErr w:type="gramStart"/>
      <w:r w:rsidRPr="00504696">
        <w:t>Mesures  ou</w:t>
      </w:r>
      <w:proofErr w:type="gramEnd"/>
      <w:r w:rsidRPr="00504696">
        <w:t xml:space="preserve"> déterminants : </w:t>
      </w:r>
    </w:p>
    <w:p w14:paraId="1CDE8BA4" w14:textId="4A3659C3" w:rsidR="00182ACE" w:rsidRPr="00504696" w:rsidRDefault="00240DA6" w:rsidP="00182ACE">
      <w:pPr>
        <w:pStyle w:val="Paragraphedeliste"/>
        <w:numPr>
          <w:ilvl w:val="0"/>
          <w:numId w:val="35"/>
        </w:numPr>
        <w:tabs>
          <w:tab w:val="left" w:pos="1510"/>
        </w:tabs>
      </w:pPr>
      <w:r w:rsidRPr="00504696">
        <w:t xml:space="preserve">Renforcement du décret tertiaire </w:t>
      </w:r>
    </w:p>
    <w:p w14:paraId="7A142AC0" w14:textId="530DE535" w:rsidR="00240DA6" w:rsidRPr="00240DA6" w:rsidRDefault="00240DA6" w:rsidP="00504696">
      <w:pPr>
        <w:pStyle w:val="Paragraphedeliste"/>
        <w:numPr>
          <w:ilvl w:val="0"/>
          <w:numId w:val="35"/>
        </w:numPr>
        <w:tabs>
          <w:tab w:val="left" w:pos="1510"/>
        </w:tabs>
      </w:pPr>
      <w:r w:rsidRPr="00504696">
        <w:t xml:space="preserve">Développement du télétravail. </w:t>
      </w:r>
    </w:p>
    <w:p w14:paraId="50AAA3E2" w14:textId="77777777" w:rsidR="002E7392" w:rsidRDefault="00FB5836" w:rsidP="00FB5836">
      <w:r>
        <w:t xml:space="preserve">Modélisation : </w:t>
      </w:r>
    </w:p>
    <w:p w14:paraId="516EBF7A" w14:textId="10A2E2CC" w:rsidR="002E7392" w:rsidRDefault="00240DA6" w:rsidP="002E7392">
      <w:pPr>
        <w:pStyle w:val="Paragraphedeliste"/>
        <w:numPr>
          <w:ilvl w:val="0"/>
          <w:numId w:val="27"/>
        </w:numPr>
      </w:pPr>
      <w:r>
        <w:t xml:space="preserve">Introduction d’un choc d’investissement dans le secteur. La chronique correspond aux montants </w:t>
      </w:r>
      <w:r w:rsidR="002E7392">
        <w:t>d’investissement</w:t>
      </w:r>
      <w:r w:rsidR="00604395">
        <w:t>s</w:t>
      </w:r>
      <w:r w:rsidR="002E7392">
        <w:t xml:space="preserve"> </w:t>
      </w:r>
      <w:r>
        <w:t>estimé</w:t>
      </w:r>
      <w:r w:rsidR="00604395">
        <w:t>s</w:t>
      </w:r>
      <w:r>
        <w:t xml:space="preserve"> par</w:t>
      </w:r>
      <w:r w:rsidR="002E7392">
        <w:t xml:space="preserve"> I4CE.</w:t>
      </w:r>
    </w:p>
    <w:p w14:paraId="0C8000CB" w14:textId="53EB19C5" w:rsidR="00240DA6" w:rsidRDefault="00240DA6" w:rsidP="002E7392">
      <w:pPr>
        <w:pStyle w:val="Paragraphedeliste"/>
        <w:numPr>
          <w:ilvl w:val="0"/>
          <w:numId w:val="27"/>
        </w:numPr>
      </w:pPr>
      <w:r>
        <w:t xml:space="preserve">Introduction en parallèle d’un choc exogène sur la consommation d’énergie du secteur </w:t>
      </w:r>
    </w:p>
    <w:p w14:paraId="50F9DC47" w14:textId="5E45EC49" w:rsidR="00FB5836" w:rsidRDefault="00240DA6" w:rsidP="00DA3359">
      <w:pPr>
        <w:pStyle w:val="Paragraphedeliste"/>
        <w:numPr>
          <w:ilvl w:val="0"/>
          <w:numId w:val="27"/>
        </w:numPr>
      </w:pPr>
      <w:r>
        <w:t xml:space="preserve">Introduction d’un </w:t>
      </w:r>
      <w:r w:rsidR="00FB5836">
        <w:t xml:space="preserve">prix fictif </w:t>
      </w:r>
      <w:r>
        <w:t>dans l’équation d’arbitrage du choix des sources énergétiques</w:t>
      </w:r>
      <w:r w:rsidR="00604395">
        <w:t xml:space="preserve"> du tertiaire</w:t>
      </w:r>
      <w:r>
        <w:t xml:space="preserve"> de manière à obtenir la répartition fuel, gaz électricité donnée par </w:t>
      </w:r>
      <w:proofErr w:type="spellStart"/>
      <w:r>
        <w:t>Enerdata</w:t>
      </w:r>
      <w:proofErr w:type="spellEnd"/>
      <w:r>
        <w:t xml:space="preserve">. </w:t>
      </w:r>
    </w:p>
    <w:p w14:paraId="2648DD2C" w14:textId="3B868503" w:rsidR="007B200D" w:rsidRDefault="00240DA6" w:rsidP="00DA3359">
      <w:pPr>
        <w:pStyle w:val="Paragraphedeliste"/>
        <w:numPr>
          <w:ilvl w:val="0"/>
          <w:numId w:val="27"/>
        </w:numPr>
      </w:pPr>
      <w:r>
        <w:t>Introduction d’un choc exogène sur l’investissement pour prendre en compte la r</w:t>
      </w:r>
      <w:r w:rsidR="007B200D">
        <w:t xml:space="preserve">éduction du nombre de m² par employés de bureaux. </w:t>
      </w:r>
    </w:p>
    <w:p w14:paraId="5E20EE34" w14:textId="77777777" w:rsidR="009102B3" w:rsidRDefault="00182ACE" w:rsidP="00182ACE">
      <w:r>
        <w:t xml:space="preserve">Objectif : </w:t>
      </w:r>
    </w:p>
    <w:p w14:paraId="52B51BCF" w14:textId="76B37874" w:rsidR="00182ACE" w:rsidRDefault="00182ACE" w:rsidP="00182ACE">
      <w:proofErr w:type="gramStart"/>
      <w:r>
        <w:t>réduction</w:t>
      </w:r>
      <w:proofErr w:type="gramEnd"/>
      <w:r>
        <w:t xml:space="preserve"> de la consommation énergétique du secteur tertiaire de 9Mtep en 2050 par rapport à 2020. </w:t>
      </w:r>
    </w:p>
    <w:p w14:paraId="2D53B416" w14:textId="77777777" w:rsidR="00182ACE" w:rsidRDefault="00182ACE" w:rsidP="00504696"/>
    <w:p w14:paraId="6B4B4C9E" w14:textId="138FB2B1" w:rsidR="00FB5836" w:rsidRDefault="00FB5836" w:rsidP="00FB5836">
      <w:r>
        <w:t>Résultats :</w:t>
      </w:r>
    </w:p>
    <w:p w14:paraId="00ABDF7B" w14:textId="1D687EBF" w:rsidR="00240DA6" w:rsidRDefault="00240DA6" w:rsidP="00FB5836">
      <w:r>
        <w:t xml:space="preserve">Augmentation des investissements d’efficacité énergétique de l’ordre de 7mds€ constants </w:t>
      </w:r>
      <w:r w:rsidR="004D0FD3">
        <w:t xml:space="preserve">par an </w:t>
      </w:r>
      <w:r>
        <w:t>sur la période 2023-2050 en moyenne</w:t>
      </w:r>
      <w:r w:rsidR="00604395">
        <w:t xml:space="preserve"> pour le tertiaire public et privé</w:t>
      </w:r>
      <w:r>
        <w:t xml:space="preserve">. </w:t>
      </w:r>
    </w:p>
    <w:p w14:paraId="062F8FA2" w14:textId="29EB4B0B" w:rsidR="004A2472" w:rsidRPr="00067282" w:rsidRDefault="004A2472" w:rsidP="00FB5836">
      <w:pPr>
        <w:rPr>
          <w:i/>
          <w:iCs/>
          <w:highlight w:val="yellow"/>
        </w:rPr>
      </w:pPr>
      <w:r>
        <w:br/>
      </w:r>
    </w:p>
    <w:p w14:paraId="3F0F41B0" w14:textId="5D3AFD31" w:rsidR="004A2472" w:rsidRDefault="006F51BF" w:rsidP="00FB5836">
      <w:r>
        <w:rPr>
          <w:noProof/>
        </w:rPr>
        <w:lastRenderedPageBreak/>
        <w:drawing>
          <wp:inline distT="0" distB="0" distL="0" distR="0" wp14:anchorId="62042A13" wp14:editId="26CB3849">
            <wp:extent cx="4584700" cy="2755900"/>
            <wp:effectExtent l="0" t="0" r="6350" b="6350"/>
            <wp:docPr id="18001803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849C5B5" w14:textId="626B1B0F" w:rsidR="00BA02D7" w:rsidRDefault="005C0DCF" w:rsidP="00FB5836">
      <w:r w:rsidRPr="005C0DCF">
        <w:rPr>
          <w:noProof/>
        </w:rPr>
        <w:drawing>
          <wp:inline distT="0" distB="0" distL="0" distR="0" wp14:anchorId="3645D9E3" wp14:editId="23D2D0F8">
            <wp:extent cx="5760720" cy="31013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p>
    <w:p w14:paraId="7887FC11" w14:textId="77777777" w:rsidR="003B0B20" w:rsidRDefault="003B0B20" w:rsidP="003B0B20">
      <w:pPr>
        <w:tabs>
          <w:tab w:val="left" w:pos="1510"/>
        </w:tabs>
      </w:pPr>
      <w:r>
        <w:t xml:space="preserve">Le supplément d’investissement entraîne à la fois une baisse de la consommation d’énergie et donc une réduction des importations de combustibles fossiles, une hausse de l’emploi et de la consommation et par conséquent une augmentation du PIB. </w:t>
      </w:r>
    </w:p>
    <w:p w14:paraId="6612DD38" w14:textId="3D9936DD" w:rsidR="008A2E69" w:rsidRDefault="008A2E69" w:rsidP="008A2E69">
      <w:pPr>
        <w:tabs>
          <w:tab w:val="left" w:pos="1510"/>
        </w:tabs>
      </w:pPr>
      <w:r w:rsidRPr="00504696">
        <w:t xml:space="preserve">L’investissement des entreprises est supérieur de </w:t>
      </w:r>
      <w:r w:rsidR="004D0FD3" w:rsidRPr="00504696">
        <w:t>0.5</w:t>
      </w:r>
      <w:r w:rsidRPr="00504696">
        <w:t xml:space="preserve">% en 2030 par rapport à la tendance, l’investissement public </w:t>
      </w:r>
      <w:r w:rsidR="00604395">
        <w:t>augmente de</w:t>
      </w:r>
      <w:r w:rsidRPr="00504696">
        <w:t xml:space="preserve"> </w:t>
      </w:r>
      <w:r w:rsidR="004D0FD3" w:rsidRPr="00504696">
        <w:t>3</w:t>
      </w:r>
      <w:r w:rsidRPr="00504696">
        <w:t>,</w:t>
      </w:r>
      <w:r w:rsidR="004D0FD3" w:rsidRPr="00504696">
        <w:t>3</w:t>
      </w:r>
      <w:r w:rsidRPr="00504696">
        <w:t>%</w:t>
      </w:r>
      <w:r w:rsidR="00604395">
        <w:t xml:space="preserve">. </w:t>
      </w:r>
      <w:r w:rsidR="003B0B20">
        <w:t xml:space="preserve">En définitive, </w:t>
      </w:r>
      <w:proofErr w:type="gramStart"/>
      <w:r w:rsidR="003B0B20">
        <w:t xml:space="preserve">les </w:t>
      </w:r>
      <w:r w:rsidRPr="00504696">
        <w:t xml:space="preserve"> emplois</w:t>
      </w:r>
      <w:proofErr w:type="gramEnd"/>
      <w:r w:rsidRPr="00504696">
        <w:t xml:space="preserve"> directs et induits</w:t>
      </w:r>
      <w:r w:rsidR="00D41EE9">
        <w:t xml:space="preserve"> </w:t>
      </w:r>
      <w:r w:rsidR="003B0B20">
        <w:t xml:space="preserve">augmentent de </w:t>
      </w:r>
      <w:r w:rsidR="003B0B20" w:rsidRPr="00D05165">
        <w:t>55</w:t>
      </w:r>
      <w:r w:rsidR="003B0B20">
        <w:t> </w:t>
      </w:r>
      <w:r w:rsidR="003B0B20" w:rsidRPr="00D05165">
        <w:t xml:space="preserve">000 </w:t>
      </w:r>
      <w:proofErr w:type="spellStart"/>
      <w:r w:rsidR="003B0B20">
        <w:t>etp</w:t>
      </w:r>
      <w:proofErr w:type="spellEnd"/>
      <w:r w:rsidR="003B0B20">
        <w:t xml:space="preserve"> </w:t>
      </w:r>
      <w:r w:rsidR="00D41EE9">
        <w:t>en 2030</w:t>
      </w:r>
      <w:r w:rsidRPr="00504696">
        <w:t xml:space="preserve"> (-0,</w:t>
      </w:r>
      <w:r w:rsidR="004D0FD3" w:rsidRPr="00504696">
        <w:t>2</w:t>
      </w:r>
      <w:r w:rsidRPr="00504696">
        <w:t xml:space="preserve"> pt de chômage)</w:t>
      </w:r>
      <w:r w:rsidR="00D41EE9">
        <w:t xml:space="preserve"> et</w:t>
      </w:r>
      <w:r w:rsidR="00604395">
        <w:t xml:space="preserve"> </w:t>
      </w:r>
      <w:r w:rsidR="00D41EE9">
        <w:t>36000 en 2050.</w:t>
      </w:r>
      <w:r w:rsidRPr="00504696">
        <w:t xml:space="preserve"> </w:t>
      </w:r>
      <w:r w:rsidR="00D41EE9">
        <w:t>L’amélioration de l’emploi</w:t>
      </w:r>
      <w:r w:rsidRPr="00504696">
        <w:t xml:space="preserve"> augmente le revenu disponible réel des ménages de 0.</w:t>
      </w:r>
      <w:r w:rsidR="004D0FD3" w:rsidRPr="00504696">
        <w:t>4</w:t>
      </w:r>
      <w:r w:rsidR="00D41EE9">
        <w:t xml:space="preserve">% en moyenne sur la période par rapport au tendanciel. </w:t>
      </w:r>
    </w:p>
    <w:p w14:paraId="6DAE217B" w14:textId="40A23C4F" w:rsidR="00D41EE9" w:rsidRDefault="003B0B20" w:rsidP="008A2E69">
      <w:pPr>
        <w:tabs>
          <w:tab w:val="left" w:pos="1510"/>
        </w:tabs>
      </w:pPr>
      <w:r>
        <w:t>La hausse de la demande génère</w:t>
      </w:r>
      <w:r w:rsidR="00D41EE9">
        <w:t xml:space="preserve"> une hausse des </w:t>
      </w:r>
      <w:r>
        <w:t>pressions</w:t>
      </w:r>
      <w:r w:rsidR="00D41EE9">
        <w:t xml:space="preserve"> inflationnistes qui provoquent une perte de compétitivité et une réduction des exportations. Cependant, la balance commerciale en valeur s’accroît de 0.1 pt de PIB à terme.  </w:t>
      </w:r>
    </w:p>
    <w:p w14:paraId="45491BF7" w14:textId="1D94DE3A" w:rsidR="004D0FD3" w:rsidRDefault="00D41EE9" w:rsidP="008A2E69">
      <w:pPr>
        <w:tabs>
          <w:tab w:val="left" w:pos="1510"/>
        </w:tabs>
      </w:pPr>
      <w:r>
        <w:t xml:space="preserve">En définitive, le PIB s’accroît de </w:t>
      </w:r>
      <w:r w:rsidR="004D0FD3">
        <w:t>+0.3 pts en 2030</w:t>
      </w:r>
      <w:r>
        <w:t xml:space="preserve"> et </w:t>
      </w:r>
      <w:r w:rsidR="004D0FD3">
        <w:t>+0.2 pts en 2050</w:t>
      </w:r>
      <w:r>
        <w:t xml:space="preserve"> par rapport au niveau qu’il aurait en tendance</w:t>
      </w:r>
      <w:r w:rsidR="004D0FD3">
        <w:t xml:space="preserve">. </w:t>
      </w:r>
    </w:p>
    <w:p w14:paraId="7FB2D013" w14:textId="77777777" w:rsidR="008A2E69" w:rsidRDefault="008A2E69" w:rsidP="00FB5836"/>
    <w:p w14:paraId="683B7A93" w14:textId="24E855E1" w:rsidR="00BA02D7" w:rsidRDefault="005C0DCF" w:rsidP="00FB5836">
      <w:r w:rsidRPr="005C0DCF">
        <w:rPr>
          <w:noProof/>
        </w:rPr>
        <w:lastRenderedPageBreak/>
        <w:drawing>
          <wp:inline distT="0" distB="0" distL="0" distR="0" wp14:anchorId="1A8DF008" wp14:editId="73DA4FF1">
            <wp:extent cx="5760720" cy="19678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67865"/>
                    </a:xfrm>
                    <a:prstGeom prst="rect">
                      <a:avLst/>
                    </a:prstGeom>
                    <a:noFill/>
                    <a:ln>
                      <a:noFill/>
                    </a:ln>
                  </pic:spPr>
                </pic:pic>
              </a:graphicData>
            </a:graphic>
          </wp:inline>
        </w:drawing>
      </w:r>
    </w:p>
    <w:p w14:paraId="59A00CE0" w14:textId="4DF13AE7" w:rsidR="008A2E69" w:rsidRPr="00504696" w:rsidRDefault="008A2E69" w:rsidP="008A2E69">
      <w:pPr>
        <w:tabs>
          <w:tab w:val="left" w:pos="1510"/>
        </w:tabs>
      </w:pPr>
      <w:r w:rsidRPr="00407E5C">
        <w:t>La croissance entraîne une hausse des recettes de l’Etat, notamment une hausse conséquente des cotisations sociales (+1</w:t>
      </w:r>
      <w:r w:rsidR="00407E5C" w:rsidRPr="00504696">
        <w:t>6</w:t>
      </w:r>
      <w:r w:rsidRPr="00407E5C">
        <w:t>Mds€), une hausse de l’impôt sur les revenus (+</w:t>
      </w:r>
      <w:r w:rsidR="00407E5C" w:rsidRPr="00504696">
        <w:t>9</w:t>
      </w:r>
      <w:r w:rsidRPr="00407E5C">
        <w:t xml:space="preserve"> Mds€), sur les bénéfices (+</w:t>
      </w:r>
      <w:r w:rsidR="00407E5C" w:rsidRPr="00504696">
        <w:t>2</w:t>
      </w:r>
      <w:r w:rsidRPr="00407E5C">
        <w:t xml:space="preserve"> Mds€) et une hausse des taxes à la consommation (TVA) malgré la réduction des recettes de taxes énergétiques. </w:t>
      </w:r>
      <w:r w:rsidR="00407E5C" w:rsidRPr="00504696">
        <w:t xml:space="preserve">La facture énergétique du secteur public baisse de 1.3mds€. </w:t>
      </w:r>
    </w:p>
    <w:p w14:paraId="46EE3FA7" w14:textId="05BA6DFA" w:rsidR="00407E5C" w:rsidRPr="00407E5C" w:rsidRDefault="00407E5C" w:rsidP="008A2E69">
      <w:pPr>
        <w:tabs>
          <w:tab w:val="left" w:pos="1510"/>
        </w:tabs>
      </w:pPr>
      <w:r w:rsidRPr="00504696">
        <w:t xml:space="preserve">Néanmoins, ce supplément de recettes ne couvre pas entièrement les dépenses liées au supplément d’investissement et à l’inflation. </w:t>
      </w:r>
    </w:p>
    <w:p w14:paraId="6C1AE08A" w14:textId="4AE663CA" w:rsidR="008A2E69" w:rsidRDefault="008A2E69" w:rsidP="008A2E69">
      <w:pPr>
        <w:tabs>
          <w:tab w:val="left" w:pos="1510"/>
        </w:tabs>
      </w:pPr>
      <w:r w:rsidRPr="00407E5C">
        <w:t xml:space="preserve">Ceci </w:t>
      </w:r>
      <w:r w:rsidR="00407E5C" w:rsidRPr="00504696">
        <w:t xml:space="preserve">entraîne une légère hausse du </w:t>
      </w:r>
      <w:r w:rsidRPr="00407E5C">
        <w:t>déficit de l’Etat par rapport à la tendance (-0,</w:t>
      </w:r>
      <w:r w:rsidR="00407E5C" w:rsidRPr="00504696">
        <w:t>07</w:t>
      </w:r>
      <w:r w:rsidRPr="00407E5C">
        <w:t xml:space="preserve"> pt de PIB en 2030 </w:t>
      </w:r>
      <w:r w:rsidR="00407E5C" w:rsidRPr="00504696">
        <w:t>et 0.03 point de PIB en 2050</w:t>
      </w:r>
      <w:r w:rsidRPr="00407E5C">
        <w:t xml:space="preserve">). </w:t>
      </w:r>
    </w:p>
    <w:p w14:paraId="7564182E" w14:textId="77777777" w:rsidR="00407E5C" w:rsidRDefault="00407E5C" w:rsidP="008A2E69">
      <w:pPr>
        <w:tabs>
          <w:tab w:val="left" w:pos="1510"/>
        </w:tabs>
      </w:pPr>
    </w:p>
    <w:p w14:paraId="07E78881" w14:textId="494A67A0" w:rsidR="008A2E69" w:rsidRDefault="00407E5C" w:rsidP="00FB5836">
      <w:r>
        <w:t>Consommation énergétique en Mtep en 2050 par secteur et usage</w:t>
      </w:r>
    </w:p>
    <w:p w14:paraId="785FDBCB" w14:textId="0E35A533" w:rsidR="00BA02D7" w:rsidRDefault="005C0DCF" w:rsidP="008C4BFD">
      <w:r w:rsidRPr="005C0DCF">
        <w:rPr>
          <w:noProof/>
        </w:rPr>
        <w:drawing>
          <wp:inline distT="0" distB="0" distL="0" distR="0" wp14:anchorId="04A2A800" wp14:editId="00C3AC4C">
            <wp:extent cx="5760720" cy="10255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025525"/>
                    </a:xfrm>
                    <a:prstGeom prst="rect">
                      <a:avLst/>
                    </a:prstGeom>
                    <a:noFill/>
                    <a:ln>
                      <a:noFill/>
                    </a:ln>
                  </pic:spPr>
                </pic:pic>
              </a:graphicData>
            </a:graphic>
          </wp:inline>
        </w:drawing>
      </w:r>
    </w:p>
    <w:p w14:paraId="03295039" w14:textId="17788754" w:rsidR="008C4BFD" w:rsidRDefault="00407E5C" w:rsidP="008C4BFD">
      <w:r>
        <w:t xml:space="preserve">Les sorties </w:t>
      </w:r>
      <w:proofErr w:type="spellStart"/>
      <w:r>
        <w:t>ThreeME</w:t>
      </w:r>
      <w:proofErr w:type="spellEnd"/>
      <w:r>
        <w:t xml:space="preserve"> (tableau de gauche en bleu) coïncident avec les cibles énergétiques calculées par </w:t>
      </w:r>
      <w:proofErr w:type="spellStart"/>
      <w:r>
        <w:t>Enerdata</w:t>
      </w:r>
      <w:proofErr w:type="spellEnd"/>
      <w:r>
        <w:t xml:space="preserve"> (tableau de droite en orange). </w:t>
      </w:r>
    </w:p>
    <w:p w14:paraId="422BDDB1" w14:textId="3FECE1FD" w:rsidR="008C4BFD" w:rsidRDefault="008C4BFD" w:rsidP="00504696">
      <w:pPr>
        <w:pStyle w:val="Titre1"/>
        <w:numPr>
          <w:ilvl w:val="0"/>
          <w:numId w:val="34"/>
        </w:numPr>
      </w:pPr>
      <w:bookmarkStart w:id="2" w:name="_Toc144743350"/>
      <w:r>
        <w:t>Energie</w:t>
      </w:r>
      <w:bookmarkEnd w:id="2"/>
    </w:p>
    <w:p w14:paraId="29CF7ED7" w14:textId="052243F2" w:rsidR="008C4BFD" w:rsidRDefault="008C4BFD" w:rsidP="00892157">
      <w:pPr>
        <w:pStyle w:val="Titre2"/>
        <w:numPr>
          <w:ilvl w:val="1"/>
          <w:numId w:val="34"/>
        </w:numPr>
      </w:pPr>
      <w:bookmarkStart w:id="3" w:name="_Toc144743351"/>
      <w:r>
        <w:t>Modification du mix énergétique</w:t>
      </w:r>
      <w:r w:rsidR="00AA1227">
        <w:t xml:space="preserve"> (E1)</w:t>
      </w:r>
      <w:bookmarkEnd w:id="3"/>
    </w:p>
    <w:p w14:paraId="0900287F" w14:textId="77777777" w:rsidR="00407E5C" w:rsidRDefault="00407E5C" w:rsidP="00407E5C"/>
    <w:p w14:paraId="0783BA8E" w14:textId="3C969616" w:rsidR="00407E5C" w:rsidRPr="00407E5C" w:rsidRDefault="00407E5C" w:rsidP="00504696">
      <w:r>
        <w:t xml:space="preserve">Dans </w:t>
      </w:r>
      <w:proofErr w:type="spellStart"/>
      <w:r>
        <w:t>ThreeME</w:t>
      </w:r>
      <w:proofErr w:type="spellEnd"/>
      <w:r>
        <w:t xml:space="preserve">, la demande énergétique est endogène. En revanche, la part des divers modes de production dans le mix énergétique est exogène. </w:t>
      </w:r>
    </w:p>
    <w:p w14:paraId="0DCF808D" w14:textId="6B8790F6" w:rsidR="008A0827" w:rsidRDefault="008A0827" w:rsidP="008C4BFD">
      <w:r>
        <w:t>Levier </w:t>
      </w:r>
      <w:r w:rsidR="008C4BFD">
        <w:t>: modification</w:t>
      </w:r>
      <w:r>
        <w:t xml:space="preserve"> de la part des combustibles fossiles dans les vecteurs carburant, chaleur et vapeur des électricité. </w:t>
      </w:r>
    </w:p>
    <w:p w14:paraId="3FE0A963" w14:textId="5D82F5C5" w:rsidR="008A0827" w:rsidRDefault="008A0827" w:rsidP="008C4BFD">
      <w:r>
        <w:t>Mesure ou déterminant</w:t>
      </w:r>
    </w:p>
    <w:p w14:paraId="2C0771E6" w14:textId="64898DD9" w:rsidR="008A0827" w:rsidRDefault="008A0827" w:rsidP="008C4BFD">
      <w:r>
        <w:t>Modélisation</w:t>
      </w:r>
    </w:p>
    <w:p w14:paraId="05ADD13A" w14:textId="4AD11D76" w:rsidR="008C4BFD" w:rsidRDefault="008A0827" w:rsidP="008C4BFD">
      <w:r>
        <w:t xml:space="preserve">Modification exogène de la part des divers modes de production dans le mix énergétique </w:t>
      </w:r>
      <w:r w:rsidR="008C4BFD">
        <w:t>pour correspondre au</w:t>
      </w:r>
      <w:r w:rsidR="008C4BFD" w:rsidRPr="008C4BFD">
        <w:t xml:space="preserve"> </w:t>
      </w:r>
      <w:r w:rsidR="008C4BFD">
        <w:t>mix des bilans « </w:t>
      </w:r>
      <w:proofErr w:type="spellStart"/>
      <w:r w:rsidR="008C4BFD">
        <w:t>Enerdata</w:t>
      </w:r>
      <w:proofErr w:type="spellEnd"/>
      <w:r w:rsidR="008C4BFD">
        <w:t> ».</w:t>
      </w:r>
    </w:p>
    <w:p w14:paraId="64B536BB" w14:textId="77777777" w:rsidR="00BF13FC" w:rsidRDefault="00BF13FC" w:rsidP="008C4BFD"/>
    <w:p w14:paraId="69686560" w14:textId="77777777" w:rsidR="00BF13FC" w:rsidRDefault="00BF13FC" w:rsidP="008C4BFD"/>
    <w:p w14:paraId="49F875F3" w14:textId="77777777" w:rsidR="00BF13FC" w:rsidRDefault="00BF13FC" w:rsidP="008C4BFD"/>
    <w:p w14:paraId="0E48C4FA" w14:textId="77777777" w:rsidR="00BF13FC" w:rsidRDefault="00BF13FC" w:rsidP="008C4BFD"/>
    <w:p w14:paraId="5A0B0F2B" w14:textId="77777777" w:rsidR="00BF13FC" w:rsidRDefault="00BF13FC" w:rsidP="008C4BFD"/>
    <w:p w14:paraId="1C65F187" w14:textId="77777777" w:rsidR="00BF13FC" w:rsidRDefault="00BF13FC" w:rsidP="008C4BFD"/>
    <w:p w14:paraId="0837B969" w14:textId="77777777" w:rsidR="00BF13FC" w:rsidRDefault="00BF13FC" w:rsidP="008C4BFD"/>
    <w:p w14:paraId="1C4BDC53" w14:textId="77777777" w:rsidR="00BF13FC" w:rsidRDefault="00BF13FC" w:rsidP="008C4BFD"/>
    <w:p w14:paraId="43C18A4B" w14:textId="77777777" w:rsidR="00BF13FC" w:rsidRDefault="00BF13FC" w:rsidP="008C4BFD"/>
    <w:p w14:paraId="34341426" w14:textId="1D5495E9" w:rsidR="00BF13FC" w:rsidRDefault="00BF13FC" w:rsidP="008C4BFD">
      <w:r>
        <w:t>AME, part des modes de production énergétique en % des vecteurs</w:t>
      </w:r>
      <w:r w:rsidRPr="00BF13FC">
        <w:t xml:space="preserve"> </w:t>
      </w:r>
      <w:r w:rsidRPr="00BF13FC">
        <w:rPr>
          <w:noProof/>
        </w:rPr>
        <w:drawing>
          <wp:inline distT="0" distB="0" distL="0" distR="0" wp14:anchorId="02AC827F" wp14:editId="7B59A80E">
            <wp:extent cx="5760720" cy="2241550"/>
            <wp:effectExtent l="0" t="0" r="0" b="6350"/>
            <wp:docPr id="14496319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241550"/>
                    </a:xfrm>
                    <a:prstGeom prst="rect">
                      <a:avLst/>
                    </a:prstGeom>
                    <a:noFill/>
                    <a:ln>
                      <a:noFill/>
                    </a:ln>
                  </pic:spPr>
                </pic:pic>
              </a:graphicData>
            </a:graphic>
          </wp:inline>
        </w:drawing>
      </w:r>
    </w:p>
    <w:p w14:paraId="6F9493AA" w14:textId="77777777" w:rsidR="00BF13FC" w:rsidRDefault="00BF13FC" w:rsidP="008C4BFD"/>
    <w:p w14:paraId="796FF0FD" w14:textId="12A2188D" w:rsidR="00BF13FC" w:rsidRDefault="00BF13FC" w:rsidP="008C4BFD">
      <w:r>
        <w:t>AMS, part des modes de production énergétique en % des vecteurs</w:t>
      </w:r>
      <w:r w:rsidRPr="00BF13FC">
        <w:rPr>
          <w:noProof/>
        </w:rPr>
        <w:drawing>
          <wp:inline distT="0" distB="0" distL="0" distR="0" wp14:anchorId="05BD1CAA" wp14:editId="7D6E8AD5">
            <wp:extent cx="5760720" cy="2473325"/>
            <wp:effectExtent l="0" t="0" r="0" b="3175"/>
            <wp:docPr id="18402364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73325"/>
                    </a:xfrm>
                    <a:prstGeom prst="rect">
                      <a:avLst/>
                    </a:prstGeom>
                    <a:noFill/>
                    <a:ln>
                      <a:noFill/>
                    </a:ln>
                  </pic:spPr>
                </pic:pic>
              </a:graphicData>
            </a:graphic>
          </wp:inline>
        </w:drawing>
      </w:r>
    </w:p>
    <w:p w14:paraId="498D5E49" w14:textId="66965115" w:rsidR="008C4BFD" w:rsidRDefault="008C4BFD" w:rsidP="008C4BFD">
      <w:r>
        <w:t>Résultats :</w:t>
      </w:r>
    </w:p>
    <w:p w14:paraId="15B5D243" w14:textId="77777777" w:rsidR="006D5AB5" w:rsidRDefault="006D5AB5" w:rsidP="006D5AB5">
      <w:r>
        <w:rPr>
          <w:noProof/>
        </w:rPr>
        <w:lastRenderedPageBreak/>
        <w:drawing>
          <wp:inline distT="0" distB="0" distL="0" distR="0" wp14:anchorId="4443B153" wp14:editId="4F45DE5D">
            <wp:extent cx="4489450" cy="2934373"/>
            <wp:effectExtent l="0" t="0" r="6350" b="0"/>
            <wp:docPr id="710224908" name="Image 5"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24908" name="Image 5" descr="Une image contenant texte, capture d’écran, Tracé, lign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2643" cy="2936460"/>
                    </a:xfrm>
                    <a:prstGeom prst="rect">
                      <a:avLst/>
                    </a:prstGeom>
                    <a:noFill/>
                  </pic:spPr>
                </pic:pic>
              </a:graphicData>
            </a:graphic>
          </wp:inline>
        </w:drawing>
      </w:r>
    </w:p>
    <w:p w14:paraId="7B5021AA" w14:textId="7D29898E" w:rsidR="006D5AB5" w:rsidRDefault="006D5AB5" w:rsidP="006D5AB5">
      <w:r>
        <w:t xml:space="preserve">Les prix de l’énergie sont plus élevés en AME et AMS. </w:t>
      </w:r>
    </w:p>
    <w:p w14:paraId="4C2861FB" w14:textId="3708681B" w:rsidR="006D5AB5" w:rsidRDefault="006D5AB5" w:rsidP="006D5AB5">
      <w:r>
        <w:t xml:space="preserve">Les effets macroéconomiques négatifs liés à la hausse du prix de l’énergie (perte de compétitivité, hausse des dépenses contraintes des ménages) sont contrebalancés par la baisse des importations de combustibles (+0.4 point de PIB) et l’augmentation de la production domestique d’énergie renouvelables (qui entraîne la création de 140 000 emplois directs toutes choses égales par ailleurs), notamment de biocarburant et de biogaz. </w:t>
      </w:r>
    </w:p>
    <w:p w14:paraId="489A5B3A" w14:textId="1BFD3A77" w:rsidR="008C4BFD" w:rsidRDefault="008E0DB7" w:rsidP="008C4BFD">
      <w:r>
        <w:t>Emplois : +80k au total en 2030, +239k en 2050 dont +48k et +149k dans l’énergie</w:t>
      </w:r>
      <w:r w:rsidR="00BE332B">
        <w:t xml:space="preserve"> (surtout biocarburants et biogaz)</w:t>
      </w:r>
      <w:r>
        <w:t>, +18k et +88k dans les services</w:t>
      </w:r>
      <w:r w:rsidR="00F637C3">
        <w:t>.</w:t>
      </w:r>
    </w:p>
    <w:p w14:paraId="4772588E" w14:textId="112A4A32" w:rsidR="005C36BD" w:rsidRDefault="005C36BD" w:rsidP="008C4BFD">
      <w:r>
        <w:t>Le taux de chômage baisse, le solde public s’améliore (voir ci-dessous).</w:t>
      </w:r>
    </w:p>
    <w:p w14:paraId="3AD022AD" w14:textId="377D7516" w:rsidR="00F637C3" w:rsidRDefault="006D5AB5" w:rsidP="008C4BFD">
      <w:r>
        <w:t>Le revenu disponible brut réel des ménages augmente</w:t>
      </w:r>
      <w:r w:rsidR="00F637C3">
        <w:t> : +59€/tête en 2030, +420€ en 2050</w:t>
      </w:r>
      <w:r w:rsidR="00D8511F">
        <w:t xml:space="preserve">, </w:t>
      </w:r>
    </w:p>
    <w:p w14:paraId="70E7A1C5" w14:textId="0F26C627" w:rsidR="00F637C3" w:rsidRDefault="00D8511F" w:rsidP="008C4BFD">
      <w:r>
        <w:t xml:space="preserve">En définitive, les effets sur le </w:t>
      </w:r>
      <w:r w:rsidR="00F637C3">
        <w:t>PIB </w:t>
      </w:r>
      <w:r>
        <w:t>sont</w:t>
      </w:r>
      <w:r w:rsidR="001B262D">
        <w:t xml:space="preserve"> très faibles (+0.3 pt en 2023, pas d’effet à 2030 et 2050).</w:t>
      </w:r>
    </w:p>
    <w:p w14:paraId="4EE07884" w14:textId="0E12481E" w:rsidR="001B262D" w:rsidRPr="008C4BFD" w:rsidRDefault="001B262D" w:rsidP="008C4BFD">
      <w:r w:rsidRPr="001B262D">
        <w:rPr>
          <w:noProof/>
        </w:rPr>
        <w:lastRenderedPageBreak/>
        <w:drawing>
          <wp:inline distT="0" distB="0" distL="0" distR="0" wp14:anchorId="7BA502F8" wp14:editId="28AE478F">
            <wp:extent cx="5760720" cy="39331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33190"/>
                    </a:xfrm>
                    <a:prstGeom prst="rect">
                      <a:avLst/>
                    </a:prstGeom>
                    <a:noFill/>
                    <a:ln>
                      <a:noFill/>
                    </a:ln>
                  </pic:spPr>
                </pic:pic>
              </a:graphicData>
            </a:graphic>
          </wp:inline>
        </w:drawing>
      </w:r>
    </w:p>
    <w:p w14:paraId="211C048C" w14:textId="63763167" w:rsidR="001B262D" w:rsidRDefault="001B262D" w:rsidP="00892157">
      <w:pPr>
        <w:pStyle w:val="Titre1"/>
        <w:numPr>
          <w:ilvl w:val="0"/>
          <w:numId w:val="34"/>
        </w:numPr>
      </w:pPr>
      <w:bookmarkStart w:id="4" w:name="_Toc144743352"/>
      <w:bookmarkStart w:id="5" w:name="_Toc144743353"/>
      <w:bookmarkEnd w:id="4"/>
      <w:r>
        <w:t>Résidentiel</w:t>
      </w:r>
      <w:bookmarkEnd w:id="5"/>
    </w:p>
    <w:p w14:paraId="4C4039BA" w14:textId="77777777" w:rsidR="00317568" w:rsidRDefault="00317568" w:rsidP="00317568"/>
    <w:p w14:paraId="21143740" w14:textId="603FB736" w:rsidR="00317568" w:rsidRDefault="009102B3" w:rsidP="00317568">
      <w:r>
        <w:t xml:space="preserve">Les mesures : </w:t>
      </w:r>
    </w:p>
    <w:p w14:paraId="6E074F3C" w14:textId="5D67083A" w:rsidR="00317568" w:rsidRDefault="00317568" w:rsidP="00317568">
      <w:r>
        <w:t>Les</w:t>
      </w:r>
      <w:r w:rsidR="00124D4C">
        <w:t xml:space="preserve"> trois premières</w:t>
      </w:r>
      <w:r>
        <w:t xml:space="preserve"> mesures suivantes ont été simulées </w:t>
      </w:r>
      <w:r w:rsidR="00124D4C">
        <w:t>chacune individuellement</w:t>
      </w:r>
      <w:r>
        <w:t xml:space="preserve"> toutes choses égales par ailleurs, puis</w:t>
      </w:r>
      <w:r w:rsidR="00124D4C">
        <w:t xml:space="preserve"> les 4 mesures ont été simules ensemble dans le même paquet</w:t>
      </w:r>
      <w:r>
        <w:t xml:space="preserve">. </w:t>
      </w:r>
    </w:p>
    <w:p w14:paraId="1C9E559B" w14:textId="77777777" w:rsidR="009102B3" w:rsidRDefault="009102B3" w:rsidP="009102B3">
      <w:pPr>
        <w:pStyle w:val="Paragraphedeliste"/>
        <w:numPr>
          <w:ilvl w:val="0"/>
          <w:numId w:val="5"/>
        </w:numPr>
      </w:pPr>
      <w:r>
        <w:t xml:space="preserve">Augmentation des aides versées dans le cadre du dispositif ma prime </w:t>
      </w:r>
      <w:proofErr w:type="spellStart"/>
      <w:r>
        <w:t>rénov</w:t>
      </w:r>
      <w:proofErr w:type="spellEnd"/>
    </w:p>
    <w:p w14:paraId="0146D861" w14:textId="77777777" w:rsidR="009102B3" w:rsidRDefault="009102B3" w:rsidP="009102B3">
      <w:pPr>
        <w:pStyle w:val="Paragraphedeliste"/>
        <w:numPr>
          <w:ilvl w:val="1"/>
          <w:numId w:val="5"/>
        </w:numPr>
      </w:pPr>
      <w:r>
        <w:t xml:space="preserve">Hausse des taux moyens pondérés de ma prime </w:t>
      </w:r>
      <w:proofErr w:type="spellStart"/>
      <w:r>
        <w:t>rénov</w:t>
      </w:r>
      <w:proofErr w:type="spellEnd"/>
      <w:r>
        <w:t xml:space="preserve"> de 11.5% à 16.77% en 2024 puis 20% en 2040</w:t>
      </w:r>
    </w:p>
    <w:p w14:paraId="552605F8" w14:textId="77777777" w:rsidR="00317568" w:rsidRDefault="00317568" w:rsidP="00317568">
      <w:pPr>
        <w:pStyle w:val="Paragraphedeliste"/>
      </w:pPr>
    </w:p>
    <w:p w14:paraId="2EBFD5D5" w14:textId="77777777" w:rsidR="00317568" w:rsidRDefault="00317568" w:rsidP="00317568">
      <w:pPr>
        <w:pStyle w:val="Paragraphedeliste"/>
        <w:numPr>
          <w:ilvl w:val="0"/>
          <w:numId w:val="5"/>
        </w:numPr>
      </w:pPr>
      <w:r>
        <w:t xml:space="preserve">Réduction de la construction neuve </w:t>
      </w:r>
    </w:p>
    <w:p w14:paraId="107B24F3" w14:textId="77777777" w:rsidR="00317568" w:rsidRDefault="00317568" w:rsidP="00317568">
      <w:pPr>
        <w:pStyle w:val="Paragraphedeliste"/>
        <w:numPr>
          <w:ilvl w:val="1"/>
          <w:numId w:val="5"/>
        </w:numPr>
      </w:pPr>
      <w:r>
        <w:t xml:space="preserve">La hausse tendancielle du nombre de m2 par habitant passe de 40m² en 2020 à 44m2 en 2050 en AME. </w:t>
      </w:r>
    </w:p>
    <w:p w14:paraId="5F452636" w14:textId="77777777" w:rsidR="00317568" w:rsidRDefault="00317568" w:rsidP="00317568">
      <w:pPr>
        <w:pStyle w:val="Paragraphedeliste"/>
        <w:numPr>
          <w:ilvl w:val="1"/>
          <w:numId w:val="5"/>
        </w:numPr>
      </w:pPr>
      <w:r>
        <w:t>Dans le scénario AMS il passe de 40m² à 42m².</w:t>
      </w:r>
    </w:p>
    <w:p w14:paraId="7AD7DEB3" w14:textId="77777777" w:rsidR="00317568" w:rsidRDefault="00317568" w:rsidP="00317568">
      <w:pPr>
        <w:pStyle w:val="Paragraphedeliste"/>
        <w:ind w:left="1070"/>
      </w:pPr>
    </w:p>
    <w:p w14:paraId="4E7BA133" w14:textId="2E84C539" w:rsidR="00317568" w:rsidRDefault="00317568" w:rsidP="00317568">
      <w:pPr>
        <w:pStyle w:val="Paragraphedeliste"/>
        <w:numPr>
          <w:ilvl w:val="0"/>
          <w:numId w:val="5"/>
        </w:numPr>
      </w:pPr>
      <w:r>
        <w:t xml:space="preserve">Doublement du budget CEE alloué au résidentiel en 2024 jusqu’en 2050. </w:t>
      </w:r>
    </w:p>
    <w:p w14:paraId="153152FE" w14:textId="77777777" w:rsidR="00AE0340" w:rsidRDefault="00AE0340" w:rsidP="00504696">
      <w:pPr>
        <w:pStyle w:val="Paragraphedeliste"/>
      </w:pPr>
    </w:p>
    <w:p w14:paraId="005C5810" w14:textId="77777777" w:rsidR="00AE0340" w:rsidRDefault="00AE0340" w:rsidP="00AE0340">
      <w:pPr>
        <w:pStyle w:val="Paragraphedeliste"/>
        <w:numPr>
          <w:ilvl w:val="0"/>
          <w:numId w:val="5"/>
        </w:numPr>
      </w:pPr>
      <w:r>
        <w:t>Suppression progressive de la vente des chaudières gaz</w:t>
      </w:r>
    </w:p>
    <w:p w14:paraId="71AB1B40" w14:textId="77777777" w:rsidR="00AE0340" w:rsidRDefault="00AE0340" w:rsidP="00AE0340">
      <w:pPr>
        <w:pStyle w:val="Paragraphedeliste"/>
        <w:numPr>
          <w:ilvl w:val="1"/>
          <w:numId w:val="5"/>
        </w:numPr>
      </w:pPr>
      <w:r>
        <w:t xml:space="preserve">A introduire dans </w:t>
      </w:r>
      <w:proofErr w:type="spellStart"/>
      <w:r>
        <w:t>ThreeME</w:t>
      </w:r>
      <w:proofErr w:type="spellEnd"/>
      <w:r>
        <w:t xml:space="preserve"> (introduire des signaux prix fictifs pour atteindre la conso prévue par </w:t>
      </w:r>
      <w:proofErr w:type="spellStart"/>
      <w:r>
        <w:t>enerdata</w:t>
      </w:r>
      <w:proofErr w:type="spellEnd"/>
      <w:r>
        <w:t xml:space="preserve"> en conséquence)</w:t>
      </w:r>
    </w:p>
    <w:p w14:paraId="4C41645B" w14:textId="77777777" w:rsidR="00AE0340" w:rsidRDefault="00AE0340" w:rsidP="00AE0340">
      <w:pPr>
        <w:pStyle w:val="Paragraphedeliste"/>
        <w:numPr>
          <w:ilvl w:val="1"/>
          <w:numId w:val="5"/>
        </w:numPr>
      </w:pPr>
      <w:r>
        <w:t>A partir de 2025 dans les MI</w:t>
      </w:r>
    </w:p>
    <w:p w14:paraId="03B3D3E6" w14:textId="77777777" w:rsidR="00AE0340" w:rsidRDefault="00AE0340" w:rsidP="00AE0340">
      <w:pPr>
        <w:pStyle w:val="Paragraphedeliste"/>
        <w:numPr>
          <w:ilvl w:val="1"/>
          <w:numId w:val="5"/>
        </w:numPr>
      </w:pPr>
      <w:r>
        <w:t>A partir de 2027 dans les logements collectifs</w:t>
      </w:r>
    </w:p>
    <w:p w14:paraId="5EE16DC0" w14:textId="77777777" w:rsidR="00AE0340" w:rsidRDefault="00AE0340" w:rsidP="00504696">
      <w:pPr>
        <w:pStyle w:val="Paragraphedeliste"/>
      </w:pPr>
    </w:p>
    <w:p w14:paraId="69B5D374" w14:textId="307AC391" w:rsidR="009102B3" w:rsidRDefault="009102B3" w:rsidP="009102B3">
      <w:r>
        <w:t xml:space="preserve">Modélisation : </w:t>
      </w:r>
    </w:p>
    <w:p w14:paraId="24BD4DD2" w14:textId="19BE1370" w:rsidR="009102B3" w:rsidRDefault="009102B3" w:rsidP="009102B3">
      <w:r>
        <w:lastRenderedPageBreak/>
        <w:t xml:space="preserve">La méthode de modélisation des mesures est décrite dans l’encadré suivant. </w:t>
      </w:r>
    </w:p>
    <w:p w14:paraId="665F9653" w14:textId="30D3C687" w:rsidR="009102B3" w:rsidRDefault="009102B3" w:rsidP="009102B3">
      <w:r>
        <w:t xml:space="preserve">Les objectifs : </w:t>
      </w:r>
    </w:p>
    <w:p w14:paraId="249C7F22" w14:textId="6A7D8358" w:rsidR="009102B3" w:rsidRDefault="009102B3" w:rsidP="009102B3">
      <w:r>
        <w:t xml:space="preserve">Réduction de la consommation énergétique des ménages de 42Mtep en 2015 à </w:t>
      </w:r>
      <w:r w:rsidR="00AE0340">
        <w:t>29 Mtep en 2050</w:t>
      </w:r>
    </w:p>
    <w:tbl>
      <w:tblPr>
        <w:tblStyle w:val="Grilledutableau"/>
        <w:tblW w:w="0" w:type="auto"/>
        <w:tblLook w:val="04A0" w:firstRow="1" w:lastRow="0" w:firstColumn="1" w:lastColumn="0" w:noHBand="0" w:noVBand="1"/>
      </w:tblPr>
      <w:tblGrid>
        <w:gridCol w:w="9062"/>
      </w:tblGrid>
      <w:tr w:rsidR="009102B3" w14:paraId="4B81CF19" w14:textId="77777777" w:rsidTr="009102B3">
        <w:tc>
          <w:tcPr>
            <w:tcW w:w="9062" w:type="dxa"/>
          </w:tcPr>
          <w:p w14:paraId="38BBC513" w14:textId="77777777" w:rsidR="009102B3" w:rsidRDefault="009102B3" w:rsidP="009102B3">
            <w:pPr>
              <w:pStyle w:val="Titre3"/>
            </w:pPr>
            <w:bookmarkStart w:id="6" w:name="_Toc144743354"/>
            <w:r>
              <w:lastRenderedPageBreak/>
              <w:t xml:space="preserve">Le bloc logement de </w:t>
            </w:r>
            <w:proofErr w:type="spellStart"/>
            <w:r>
              <w:t>ThreeME</w:t>
            </w:r>
            <w:bookmarkEnd w:id="6"/>
            <w:proofErr w:type="spellEnd"/>
          </w:p>
          <w:p w14:paraId="1684423F" w14:textId="77777777" w:rsidR="009102B3" w:rsidRPr="00DE71B3" w:rsidRDefault="009102B3" w:rsidP="009102B3"/>
          <w:p w14:paraId="6AEE2448" w14:textId="77777777" w:rsidR="009102B3" w:rsidRDefault="009102B3" w:rsidP="009102B3">
            <w:r>
              <w:t xml:space="preserve">Dans </w:t>
            </w:r>
            <w:proofErr w:type="spellStart"/>
            <w:r>
              <w:t>ThreeME</w:t>
            </w:r>
            <w:proofErr w:type="spellEnd"/>
            <w:r>
              <w:t xml:space="preserve">, nous disposons d’une représentation fine du parc de logements ventilé par classe énergétique. </w:t>
            </w:r>
          </w:p>
          <w:p w14:paraId="4CF2BD3D" w14:textId="77777777" w:rsidR="009102B3" w:rsidRDefault="009102B3" w:rsidP="009102B3">
            <w:r>
              <w:t xml:space="preserve">La variation du stock de logement </w:t>
            </w:r>
            <w:r w:rsidRPr="00E47BA3">
              <w:t>BUIL</w:t>
            </w:r>
            <w:r>
              <w:t xml:space="preserve"> par classe </w:t>
            </w:r>
            <w:proofErr w:type="spellStart"/>
            <w:r w:rsidRPr="00E47BA3">
              <w:rPr>
                <w:i/>
                <w:iCs/>
              </w:rPr>
              <w:t>ecl</w:t>
            </w:r>
            <w:proofErr w:type="spellEnd"/>
            <w:r>
              <w:rPr>
                <w:i/>
                <w:iCs/>
              </w:rPr>
              <w:t xml:space="preserve"> </w:t>
            </w:r>
            <w:r w:rsidRPr="00824BCB">
              <w:t>dépend du nombre de construction neuve</w:t>
            </w:r>
            <w:r>
              <w:t xml:space="preserve">s </w:t>
            </w:r>
            <w:r w:rsidRPr="00824BCB">
              <w:t>de classe</w:t>
            </w:r>
            <w:r>
              <w:rPr>
                <w:i/>
                <w:iCs/>
              </w:rPr>
              <w:t xml:space="preserve"> </w:t>
            </w:r>
            <w:proofErr w:type="spellStart"/>
            <w:r>
              <w:rPr>
                <w:i/>
                <w:iCs/>
              </w:rPr>
              <w:t>ecl</w:t>
            </w:r>
            <w:proofErr w:type="spellEnd"/>
            <w:r>
              <w:rPr>
                <w:i/>
                <w:iCs/>
              </w:rPr>
              <w:t xml:space="preserve"> </w:t>
            </w:r>
            <w:r w:rsidRPr="00824BCB">
              <w:t>augmenté</w:t>
            </w:r>
            <w:r>
              <w:t> :</w:t>
            </w:r>
          </w:p>
          <w:p w14:paraId="1752BA55" w14:textId="77777777" w:rsidR="009102B3" w:rsidRDefault="009102B3" w:rsidP="009102B3">
            <w:pPr>
              <w:ind w:firstLine="708"/>
              <w:rPr>
                <w:i/>
                <w:iCs/>
              </w:rPr>
            </w:pPr>
            <w:r>
              <w:t>-</w:t>
            </w:r>
            <w:r w:rsidRPr="00824BCB">
              <w:t xml:space="preserve"> du nombre de logements de classe inférieure</w:t>
            </w:r>
            <w:r>
              <w:rPr>
                <w:i/>
                <w:iCs/>
              </w:rPr>
              <w:t xml:space="preserve"> ecl2 </w:t>
            </w:r>
            <w:r w:rsidRPr="00824BCB">
              <w:t>rénové</w:t>
            </w:r>
            <w:r>
              <w:t>s pour atteindre la</w:t>
            </w:r>
            <w:r w:rsidRPr="00824BCB">
              <w:t xml:space="preserve"> classe</w:t>
            </w:r>
            <w:r>
              <w:rPr>
                <w:i/>
                <w:iCs/>
              </w:rPr>
              <w:t xml:space="preserve"> </w:t>
            </w:r>
            <w:proofErr w:type="spellStart"/>
            <w:r>
              <w:rPr>
                <w:i/>
                <w:iCs/>
              </w:rPr>
              <w:t>ecl</w:t>
            </w:r>
            <w:proofErr w:type="spellEnd"/>
            <w:r>
              <w:rPr>
                <w:i/>
                <w:iCs/>
              </w:rPr>
              <w:t xml:space="preserve">, </w:t>
            </w:r>
          </w:p>
          <w:p w14:paraId="5BC31B4E" w14:textId="77777777" w:rsidR="009102B3" w:rsidRDefault="009102B3" w:rsidP="009102B3">
            <w:pPr>
              <w:ind w:left="708"/>
              <w:rPr>
                <w:i/>
                <w:iCs/>
              </w:rPr>
            </w:pPr>
            <w:r>
              <w:t>-</w:t>
            </w:r>
            <w:r w:rsidRPr="00824BCB">
              <w:t>du nombre de logement de classe supérieure qui se dégradent pour déchoir dans la classe</w:t>
            </w:r>
            <w:r>
              <w:rPr>
                <w:i/>
                <w:iCs/>
              </w:rPr>
              <w:t xml:space="preserve"> </w:t>
            </w:r>
            <w:proofErr w:type="spellStart"/>
            <w:r>
              <w:rPr>
                <w:i/>
                <w:iCs/>
              </w:rPr>
              <w:t>ecl</w:t>
            </w:r>
            <w:proofErr w:type="spellEnd"/>
          </w:p>
          <w:p w14:paraId="66FB63AA" w14:textId="77777777" w:rsidR="009102B3" w:rsidRDefault="009102B3" w:rsidP="009102B3">
            <w:proofErr w:type="gramStart"/>
            <w:r w:rsidRPr="00824BCB">
              <w:t>diminué</w:t>
            </w:r>
            <w:proofErr w:type="gramEnd"/>
            <w:r w:rsidRPr="00824BCB">
              <w:t xml:space="preserve"> : </w:t>
            </w:r>
          </w:p>
          <w:p w14:paraId="552B52EA" w14:textId="77777777" w:rsidR="009102B3" w:rsidRPr="00824BCB" w:rsidRDefault="009102B3" w:rsidP="009102B3">
            <w:pPr>
              <w:pStyle w:val="Paragraphedeliste"/>
              <w:numPr>
                <w:ilvl w:val="0"/>
                <w:numId w:val="30"/>
              </w:numPr>
            </w:pPr>
            <w:proofErr w:type="gramStart"/>
            <w:r w:rsidRPr="00824BCB">
              <w:t>du</w:t>
            </w:r>
            <w:proofErr w:type="gramEnd"/>
            <w:r w:rsidRPr="00824BCB">
              <w:t xml:space="preserve"> nombre de logement de classe</w:t>
            </w:r>
            <w:r w:rsidRPr="00A24440">
              <w:rPr>
                <w:i/>
                <w:iCs/>
              </w:rPr>
              <w:t xml:space="preserve"> </w:t>
            </w:r>
            <w:proofErr w:type="spellStart"/>
            <w:r w:rsidRPr="00A24440">
              <w:rPr>
                <w:i/>
                <w:iCs/>
              </w:rPr>
              <w:t>ecl</w:t>
            </w:r>
            <w:proofErr w:type="spellEnd"/>
            <w:r w:rsidRPr="00A24440">
              <w:rPr>
                <w:i/>
                <w:iCs/>
              </w:rPr>
              <w:t xml:space="preserve"> </w:t>
            </w:r>
            <w:r w:rsidRPr="00824BCB">
              <w:t>réhabilité pour atteindre une classe supérieure</w:t>
            </w:r>
          </w:p>
          <w:p w14:paraId="7A18B2E5" w14:textId="77777777" w:rsidR="009102B3" w:rsidRPr="00A24440" w:rsidRDefault="009102B3" w:rsidP="009102B3">
            <w:pPr>
              <w:pStyle w:val="Paragraphedeliste"/>
              <w:numPr>
                <w:ilvl w:val="0"/>
                <w:numId w:val="30"/>
              </w:numPr>
            </w:pPr>
            <w:proofErr w:type="gramStart"/>
            <w:r w:rsidRPr="00824BCB">
              <w:t>du</w:t>
            </w:r>
            <w:proofErr w:type="gramEnd"/>
            <w:r w:rsidRPr="00824BCB">
              <w:t xml:space="preserve"> nombr</w:t>
            </w:r>
            <w:r>
              <w:t>e</w:t>
            </w:r>
            <w:r w:rsidRPr="00824BCB">
              <w:t xml:space="preserve"> de logements de classe </w:t>
            </w:r>
            <w:proofErr w:type="spellStart"/>
            <w:r w:rsidRPr="00A24440">
              <w:rPr>
                <w:i/>
                <w:iCs/>
              </w:rPr>
              <w:t>ecl</w:t>
            </w:r>
            <w:proofErr w:type="spellEnd"/>
            <w:r w:rsidRPr="00A24440">
              <w:rPr>
                <w:i/>
                <w:iCs/>
              </w:rPr>
              <w:t xml:space="preserve"> </w:t>
            </w:r>
            <w:r w:rsidRPr="00A24440">
              <w:t xml:space="preserve">qui se dégradent pour atteindre une classe inférieure. </w:t>
            </w:r>
          </w:p>
          <w:p w14:paraId="2093FDDE" w14:textId="77777777" w:rsidR="009102B3" w:rsidRDefault="009102B3" w:rsidP="009102B3"/>
          <w:p w14:paraId="687EFF18" w14:textId="77777777" w:rsidR="009102B3" w:rsidRPr="00E47BA3" w:rsidRDefault="009102B3" w:rsidP="009102B3">
            <w:pPr>
              <w:ind w:left="708" w:firstLine="708"/>
              <w:rPr>
                <w:i/>
                <w:iCs/>
              </w:rPr>
            </w:pPr>
            <w:proofErr w:type="gramStart"/>
            <w:r w:rsidRPr="00E47BA3">
              <w:rPr>
                <w:i/>
                <w:iCs/>
              </w:rPr>
              <w:t>d</w:t>
            </w:r>
            <w:proofErr w:type="gramEnd"/>
            <w:r w:rsidRPr="00E47BA3">
              <w:rPr>
                <w:i/>
                <w:iCs/>
              </w:rPr>
              <w:t>(BUIL[</w:t>
            </w:r>
            <w:proofErr w:type="spellStart"/>
            <w:r w:rsidRPr="00E47BA3">
              <w:rPr>
                <w:i/>
                <w:iCs/>
              </w:rPr>
              <w:t>ecl</w:t>
            </w:r>
            <w:proofErr w:type="spellEnd"/>
            <w:r w:rsidRPr="00E47BA3">
              <w:rPr>
                <w:i/>
                <w:iCs/>
              </w:rPr>
              <w:t>]) = (</w:t>
            </w:r>
            <w:proofErr w:type="spellStart"/>
            <w:r w:rsidRPr="00E47BA3">
              <w:rPr>
                <w:i/>
                <w:iCs/>
              </w:rPr>
              <w:t>NewBUIL</w:t>
            </w:r>
            <w:proofErr w:type="spellEnd"/>
            <w:r w:rsidRPr="00E47BA3">
              <w:rPr>
                <w:i/>
                <w:iCs/>
              </w:rPr>
              <w:t>[</w:t>
            </w:r>
            <w:proofErr w:type="spellStart"/>
            <w:r w:rsidRPr="00E47BA3">
              <w:rPr>
                <w:i/>
                <w:iCs/>
              </w:rPr>
              <w:t>ecl</w:t>
            </w:r>
            <w:proofErr w:type="spellEnd"/>
            <w:r w:rsidRPr="00E47BA3">
              <w:rPr>
                <w:i/>
                <w:iCs/>
              </w:rPr>
              <w:t xml:space="preserve">]  + </w:t>
            </w:r>
            <w:proofErr w:type="spellStart"/>
            <w:r w:rsidRPr="00E47BA3">
              <w:rPr>
                <w:i/>
                <w:iCs/>
              </w:rPr>
              <w:t>sum</w:t>
            </w:r>
            <w:proofErr w:type="spellEnd"/>
            <w:r w:rsidRPr="00E47BA3">
              <w:rPr>
                <w:i/>
                <w:iCs/>
              </w:rPr>
              <w:t xml:space="preserve">(REHAB[ecl2,ecl] + </w:t>
            </w:r>
            <w:proofErr w:type="spellStart"/>
            <w:r w:rsidRPr="00E47BA3">
              <w:rPr>
                <w:i/>
                <w:iCs/>
              </w:rPr>
              <w:t>sum</w:t>
            </w:r>
            <w:proofErr w:type="spellEnd"/>
            <w:r w:rsidRPr="00E47BA3">
              <w:rPr>
                <w:i/>
                <w:iCs/>
              </w:rPr>
              <w:t>(DEP_BUIL[ecl2,ecl]</w:t>
            </w:r>
          </w:p>
          <w:p w14:paraId="6B0D2690" w14:textId="77777777" w:rsidR="009102B3" w:rsidRDefault="009102B3" w:rsidP="009102B3">
            <w:pPr>
              <w:rPr>
                <w:i/>
                <w:iCs/>
              </w:rPr>
            </w:pPr>
            <w:r w:rsidRPr="00E47BA3">
              <w:rPr>
                <w:i/>
                <w:iCs/>
              </w:rPr>
              <w:t xml:space="preserve">                                                    - (</w:t>
            </w:r>
            <w:proofErr w:type="spellStart"/>
            <w:proofErr w:type="gramStart"/>
            <w:r w:rsidRPr="00E47BA3">
              <w:rPr>
                <w:i/>
                <w:iCs/>
              </w:rPr>
              <w:t>sum</w:t>
            </w:r>
            <w:proofErr w:type="spellEnd"/>
            <w:r w:rsidRPr="00E47BA3">
              <w:rPr>
                <w:i/>
                <w:iCs/>
              </w:rPr>
              <w:t>(</w:t>
            </w:r>
            <w:proofErr w:type="gramEnd"/>
            <w:r w:rsidRPr="00E47BA3">
              <w:rPr>
                <w:i/>
                <w:iCs/>
              </w:rPr>
              <w:t>REHAB[ecl,ecl2]) - (</w:t>
            </w:r>
            <w:proofErr w:type="spellStart"/>
            <w:r w:rsidRPr="00E47BA3">
              <w:rPr>
                <w:i/>
                <w:iCs/>
              </w:rPr>
              <w:t>sum</w:t>
            </w:r>
            <w:proofErr w:type="spellEnd"/>
            <w:r w:rsidRPr="00E47BA3">
              <w:rPr>
                <w:i/>
                <w:iCs/>
              </w:rPr>
              <w:t>(DEP_BUIL[</w:t>
            </w:r>
            <w:proofErr w:type="spellStart"/>
            <w:r w:rsidRPr="00E47BA3">
              <w:rPr>
                <w:i/>
                <w:iCs/>
              </w:rPr>
              <w:t>ecl,bcl</w:t>
            </w:r>
            <w:proofErr w:type="spellEnd"/>
            <w:r w:rsidRPr="00E47BA3">
              <w:rPr>
                <w:i/>
                <w:iCs/>
              </w:rPr>
              <w:t>] ))</w:t>
            </w:r>
          </w:p>
          <w:p w14:paraId="728D6343" w14:textId="77777777" w:rsidR="009102B3" w:rsidRPr="00E47BA3" w:rsidRDefault="009102B3" w:rsidP="009102B3">
            <w:pPr>
              <w:rPr>
                <w:i/>
                <w:iCs/>
              </w:rPr>
            </w:pPr>
          </w:p>
          <w:p w14:paraId="3525F268" w14:textId="77777777" w:rsidR="009102B3" w:rsidRDefault="009102B3" w:rsidP="009102B3">
            <w:pPr>
              <w:tabs>
                <w:tab w:val="left" w:pos="1510"/>
              </w:tabs>
            </w:pPr>
            <w:r>
              <w:t xml:space="preserve">Les réhabilitations </w:t>
            </w:r>
            <w:proofErr w:type="gramStart"/>
            <w:r>
              <w:t>REHAB[</w:t>
            </w:r>
            <w:proofErr w:type="gramEnd"/>
            <w:r>
              <w:t xml:space="preserve">ecl,ecl2] d’une classe </w:t>
            </w:r>
            <w:proofErr w:type="spellStart"/>
            <w:r w:rsidRPr="002B7AEA">
              <w:rPr>
                <w:i/>
                <w:iCs/>
              </w:rPr>
              <w:t>ecl</w:t>
            </w:r>
            <w:proofErr w:type="spellEnd"/>
            <w:r w:rsidRPr="002B7AEA">
              <w:rPr>
                <w:i/>
                <w:iCs/>
              </w:rPr>
              <w:t xml:space="preserve"> </w:t>
            </w:r>
            <w:r>
              <w:t xml:space="preserve">vers une autre </w:t>
            </w:r>
            <w:r w:rsidRPr="002B7AEA">
              <w:rPr>
                <w:i/>
                <w:iCs/>
              </w:rPr>
              <w:t>ecl2</w:t>
            </w:r>
            <w:r>
              <w:t xml:space="preserve"> dépendent du taux de réhabilitation des logements de classe </w:t>
            </w:r>
            <w:proofErr w:type="spellStart"/>
            <w:r w:rsidRPr="002B7AEA">
              <w:rPr>
                <w:i/>
                <w:iCs/>
              </w:rPr>
              <w:t>ecl</w:t>
            </w:r>
            <w:proofErr w:type="spellEnd"/>
            <w:r w:rsidRPr="002B7AEA">
              <w:rPr>
                <w:i/>
                <w:iCs/>
              </w:rPr>
              <w:t xml:space="preserve"> </w:t>
            </w:r>
            <w:r>
              <w:t xml:space="preserve">et de la part des logements </w:t>
            </w:r>
            <w:proofErr w:type="spellStart"/>
            <w:r w:rsidRPr="002B7AEA">
              <w:rPr>
                <w:i/>
                <w:iCs/>
              </w:rPr>
              <w:t>ecl</w:t>
            </w:r>
            <w:proofErr w:type="spellEnd"/>
            <w:r w:rsidRPr="002B7AEA">
              <w:rPr>
                <w:i/>
                <w:iCs/>
              </w:rPr>
              <w:t xml:space="preserve"> </w:t>
            </w:r>
            <w:r>
              <w:t xml:space="preserve">réhabilités vers la classe </w:t>
            </w:r>
            <w:r w:rsidRPr="002B7AEA">
              <w:rPr>
                <w:i/>
                <w:iCs/>
              </w:rPr>
              <w:t>ecl2</w:t>
            </w:r>
            <w:r>
              <w:t xml:space="preserve"> : </w:t>
            </w:r>
          </w:p>
          <w:p w14:paraId="0BD15D5F" w14:textId="77777777" w:rsidR="009102B3" w:rsidRDefault="009102B3" w:rsidP="009102B3">
            <w:pPr>
              <w:tabs>
                <w:tab w:val="left" w:pos="1510"/>
              </w:tabs>
              <w:rPr>
                <w:i/>
                <w:iCs/>
              </w:rPr>
            </w:pPr>
            <w:r>
              <w:rPr>
                <w:i/>
                <w:iCs/>
              </w:rPr>
              <w:tab/>
            </w:r>
            <w:proofErr w:type="gramStart"/>
            <w:r w:rsidRPr="00824BCB">
              <w:rPr>
                <w:i/>
                <w:iCs/>
              </w:rPr>
              <w:t>REHAB[</w:t>
            </w:r>
            <w:proofErr w:type="gramEnd"/>
            <w:r w:rsidRPr="00824BCB">
              <w:rPr>
                <w:i/>
                <w:iCs/>
              </w:rPr>
              <w:t xml:space="preserve">ecl,ecl2] = </w:t>
            </w:r>
            <w:proofErr w:type="spellStart"/>
            <w:r w:rsidRPr="00824BCB">
              <w:rPr>
                <w:i/>
                <w:iCs/>
              </w:rPr>
              <w:t>phi_REHAB</w:t>
            </w:r>
            <w:proofErr w:type="spellEnd"/>
            <w:r w:rsidRPr="00824BCB">
              <w:rPr>
                <w:i/>
                <w:iCs/>
              </w:rPr>
              <w:t xml:space="preserve">[ecl,ecl2] * </w:t>
            </w:r>
            <w:proofErr w:type="spellStart"/>
            <w:r w:rsidRPr="00824BCB">
              <w:rPr>
                <w:i/>
                <w:iCs/>
              </w:rPr>
              <w:t>tau_REHAB</w:t>
            </w:r>
            <w:proofErr w:type="spellEnd"/>
            <w:r w:rsidRPr="00824BCB">
              <w:rPr>
                <w:i/>
                <w:iCs/>
              </w:rPr>
              <w:t>[</w:t>
            </w:r>
            <w:proofErr w:type="spellStart"/>
            <w:r w:rsidRPr="00824BCB">
              <w:rPr>
                <w:i/>
                <w:iCs/>
              </w:rPr>
              <w:t>ecl</w:t>
            </w:r>
            <w:proofErr w:type="spellEnd"/>
            <w:r w:rsidRPr="00824BCB">
              <w:rPr>
                <w:i/>
                <w:iCs/>
              </w:rPr>
              <w:t>]*BUIL[</w:t>
            </w:r>
            <w:proofErr w:type="spellStart"/>
            <w:r w:rsidRPr="00824BCB">
              <w:rPr>
                <w:i/>
                <w:iCs/>
              </w:rPr>
              <w:t>ecl</w:t>
            </w:r>
            <w:proofErr w:type="spellEnd"/>
            <w:r w:rsidRPr="00824BCB">
              <w:rPr>
                <w:i/>
                <w:iCs/>
              </w:rPr>
              <w:t>]{-1}</w:t>
            </w:r>
          </w:p>
          <w:p w14:paraId="79F7B3F7" w14:textId="77777777" w:rsidR="009102B3" w:rsidRPr="00824BCB" w:rsidRDefault="009102B3" w:rsidP="009102B3">
            <w:pPr>
              <w:tabs>
                <w:tab w:val="left" w:pos="1510"/>
              </w:tabs>
              <w:rPr>
                <w:i/>
                <w:iCs/>
              </w:rPr>
            </w:pPr>
          </w:p>
          <w:p w14:paraId="2EBFFC40" w14:textId="77777777" w:rsidR="009102B3" w:rsidRDefault="009102B3" w:rsidP="009102B3">
            <w:pPr>
              <w:tabs>
                <w:tab w:val="left" w:pos="1510"/>
              </w:tabs>
            </w:pPr>
            <w:r>
              <w:t xml:space="preserve">Le taux de </w:t>
            </w:r>
            <w:proofErr w:type="gramStart"/>
            <w:r>
              <w:t xml:space="preserve">réhabilitation </w:t>
            </w:r>
            <w:r w:rsidRPr="00824BCB">
              <w:t xml:space="preserve"> </w:t>
            </w:r>
            <w:proofErr w:type="spellStart"/>
            <w:r w:rsidRPr="00824BCB">
              <w:rPr>
                <w:i/>
                <w:iCs/>
              </w:rPr>
              <w:t>tau</w:t>
            </w:r>
            <w:proofErr w:type="gramEnd"/>
            <w:r w:rsidRPr="00824BCB">
              <w:rPr>
                <w:i/>
                <w:iCs/>
              </w:rPr>
              <w:t>_REHAB</w:t>
            </w:r>
            <w:proofErr w:type="spellEnd"/>
            <w:r w:rsidRPr="00824BCB">
              <w:rPr>
                <w:i/>
                <w:iCs/>
              </w:rPr>
              <w:t>[</w:t>
            </w:r>
            <w:proofErr w:type="spellStart"/>
            <w:r w:rsidRPr="00824BCB">
              <w:rPr>
                <w:i/>
                <w:iCs/>
              </w:rPr>
              <w:t>ecl</w:t>
            </w:r>
            <w:proofErr w:type="spellEnd"/>
            <w:r w:rsidRPr="00824BCB">
              <w:rPr>
                <w:i/>
                <w:iCs/>
              </w:rPr>
              <w:t>]</w:t>
            </w:r>
            <w:r>
              <w:rPr>
                <w:i/>
                <w:iCs/>
              </w:rPr>
              <w:t xml:space="preserve"> </w:t>
            </w:r>
            <w:r w:rsidRPr="002B7AEA">
              <w:t>dépend lui-même avec retard d’un taux de réhabilitation désiré</w:t>
            </w:r>
            <w:r>
              <w:t> :</w:t>
            </w:r>
          </w:p>
          <w:p w14:paraId="163CDDEC" w14:textId="77777777" w:rsidR="009102B3" w:rsidRPr="002B7AEA" w:rsidRDefault="009102B3" w:rsidP="009102B3">
            <w:pPr>
              <w:tabs>
                <w:tab w:val="left" w:pos="1510"/>
              </w:tabs>
              <w:rPr>
                <w:i/>
                <w:iCs/>
              </w:rPr>
            </w:pPr>
            <w:r>
              <w:rPr>
                <w:i/>
                <w:iCs/>
              </w:rPr>
              <w:tab/>
            </w:r>
            <w:r w:rsidRPr="002B7AEA">
              <w:rPr>
                <w:i/>
                <w:iCs/>
              </w:rPr>
              <w:t xml:space="preserve"> </w:t>
            </w:r>
            <w:proofErr w:type="spellStart"/>
            <w:proofErr w:type="gramStart"/>
            <w:r w:rsidRPr="002B7AEA">
              <w:rPr>
                <w:i/>
                <w:iCs/>
              </w:rPr>
              <w:t>tau</w:t>
            </w:r>
            <w:proofErr w:type="gramEnd"/>
            <w:r w:rsidRPr="002B7AEA">
              <w:rPr>
                <w:i/>
                <w:iCs/>
              </w:rPr>
              <w:t>_REHAB_N</w:t>
            </w:r>
            <w:proofErr w:type="spellEnd"/>
            <w:r w:rsidRPr="002B7AEA">
              <w:rPr>
                <w:i/>
                <w:iCs/>
              </w:rPr>
              <w:t>[</w:t>
            </w:r>
            <w:proofErr w:type="spellStart"/>
            <w:r w:rsidRPr="002B7AEA">
              <w:rPr>
                <w:i/>
                <w:iCs/>
              </w:rPr>
              <w:t>ecl</w:t>
            </w:r>
            <w:proofErr w:type="spellEnd"/>
            <w:r w:rsidRPr="002B7AEA">
              <w:rPr>
                <w:i/>
                <w:iCs/>
              </w:rPr>
              <w:t xml:space="preserve">] = </w:t>
            </w:r>
            <w:proofErr w:type="spellStart"/>
            <w:r w:rsidRPr="002B7AEA">
              <w:rPr>
                <w:i/>
                <w:iCs/>
              </w:rPr>
              <w:t>nu_REHAB</w:t>
            </w:r>
            <w:proofErr w:type="spellEnd"/>
            <w:r w:rsidRPr="002B7AEA">
              <w:rPr>
                <w:i/>
                <w:iCs/>
              </w:rPr>
              <w:t>[</w:t>
            </w:r>
            <w:proofErr w:type="spellStart"/>
            <w:r w:rsidRPr="002B7AEA">
              <w:rPr>
                <w:i/>
                <w:iCs/>
              </w:rPr>
              <w:t>h,ecl</w:t>
            </w:r>
            <w:proofErr w:type="spellEnd"/>
            <w:r w:rsidRPr="002B7AEA">
              <w:rPr>
                <w:i/>
                <w:iCs/>
              </w:rPr>
              <w:t>]*</w:t>
            </w:r>
            <w:proofErr w:type="spellStart"/>
            <w:r w:rsidRPr="002B7AEA">
              <w:rPr>
                <w:i/>
                <w:iCs/>
              </w:rPr>
              <w:t>dlog</w:t>
            </w:r>
            <w:proofErr w:type="spellEnd"/>
            <w:r w:rsidRPr="002B7AEA">
              <w:rPr>
                <w:i/>
                <w:iCs/>
              </w:rPr>
              <w:t>(</w:t>
            </w:r>
            <w:proofErr w:type="spellStart"/>
            <w:r w:rsidRPr="002B7AEA">
              <w:rPr>
                <w:i/>
                <w:iCs/>
              </w:rPr>
              <w:t>Payback_REHAB</w:t>
            </w:r>
            <w:proofErr w:type="spellEnd"/>
            <w:r w:rsidRPr="002B7AEA">
              <w:rPr>
                <w:i/>
                <w:iCs/>
              </w:rPr>
              <w:t>[</w:t>
            </w:r>
            <w:proofErr w:type="spellStart"/>
            <w:r w:rsidRPr="002B7AEA">
              <w:rPr>
                <w:i/>
                <w:iCs/>
              </w:rPr>
              <w:t>h,ecl</w:t>
            </w:r>
            <w:proofErr w:type="spellEnd"/>
            <w:r w:rsidRPr="002B7AEA">
              <w:rPr>
                <w:i/>
                <w:iCs/>
              </w:rPr>
              <w:t>])</w:t>
            </w:r>
          </w:p>
          <w:p w14:paraId="381A62D4" w14:textId="77777777" w:rsidR="009102B3" w:rsidRDefault="009102B3" w:rsidP="009102B3">
            <w:pPr>
              <w:tabs>
                <w:tab w:val="left" w:pos="1510"/>
              </w:tabs>
            </w:pPr>
            <w:r w:rsidRPr="002B7AEA">
              <w:t xml:space="preserve"> </w:t>
            </w:r>
          </w:p>
          <w:p w14:paraId="674E2C6A" w14:textId="77777777" w:rsidR="009102B3" w:rsidRDefault="009102B3" w:rsidP="009102B3">
            <w:pPr>
              <w:tabs>
                <w:tab w:val="left" w:pos="1510"/>
              </w:tabs>
              <w:rPr>
                <w:i/>
                <w:iCs/>
              </w:rPr>
            </w:pPr>
            <w:r>
              <w:t xml:space="preserve">Celui-ci dépend du temps de retour moyen pondéré des diverses possibilité de réhabilitation </w:t>
            </w:r>
            <w:proofErr w:type="spellStart"/>
            <w:r w:rsidRPr="002B7AEA">
              <w:rPr>
                <w:i/>
                <w:iCs/>
              </w:rPr>
              <w:t>Payback_REHAB</w:t>
            </w:r>
            <w:proofErr w:type="spellEnd"/>
            <w:r w:rsidRPr="002B7AEA">
              <w:rPr>
                <w:i/>
                <w:iCs/>
              </w:rPr>
              <w:t>[</w:t>
            </w:r>
            <w:proofErr w:type="spellStart"/>
            <w:proofErr w:type="gramStart"/>
            <w:r w:rsidRPr="002B7AEA">
              <w:rPr>
                <w:i/>
                <w:iCs/>
              </w:rPr>
              <w:t>h,ecl</w:t>
            </w:r>
            <w:proofErr w:type="spellEnd"/>
            <w:proofErr w:type="gramEnd"/>
            <w:r w:rsidRPr="002B7AEA">
              <w:rPr>
                <w:i/>
                <w:iCs/>
              </w:rPr>
              <w:t>]</w:t>
            </w:r>
          </w:p>
          <w:p w14:paraId="3D0AD0B3" w14:textId="77777777" w:rsidR="009102B3" w:rsidRDefault="009102B3" w:rsidP="009102B3">
            <w:pPr>
              <w:tabs>
                <w:tab w:val="left" w:pos="1510"/>
              </w:tabs>
            </w:pPr>
            <w:r w:rsidRPr="002B7AEA">
              <w:t>Le coefficient</w:t>
            </w:r>
            <w:r>
              <w:rPr>
                <w:i/>
                <w:iCs/>
              </w:rPr>
              <w:t xml:space="preserve"> </w:t>
            </w:r>
            <w:proofErr w:type="spellStart"/>
            <w:r w:rsidRPr="002B7AEA">
              <w:rPr>
                <w:i/>
                <w:iCs/>
              </w:rPr>
              <w:t>nu_REHAB</w:t>
            </w:r>
            <w:proofErr w:type="spellEnd"/>
            <w:r w:rsidRPr="002B7AEA">
              <w:rPr>
                <w:i/>
                <w:iCs/>
              </w:rPr>
              <w:t>[</w:t>
            </w:r>
            <w:proofErr w:type="spellStart"/>
            <w:proofErr w:type="gramStart"/>
            <w:r w:rsidRPr="002B7AEA">
              <w:rPr>
                <w:i/>
                <w:iCs/>
              </w:rPr>
              <w:t>h,ecl</w:t>
            </w:r>
            <w:proofErr w:type="spellEnd"/>
            <w:proofErr w:type="gramEnd"/>
            <w:r w:rsidRPr="002B7AEA">
              <w:rPr>
                <w:i/>
                <w:iCs/>
              </w:rPr>
              <w:t>]</w:t>
            </w:r>
            <w:r>
              <w:rPr>
                <w:i/>
                <w:iCs/>
              </w:rPr>
              <w:t xml:space="preserve"> </w:t>
            </w:r>
            <w:r w:rsidRPr="002B7AEA">
              <w:t xml:space="preserve">est exogène. </w:t>
            </w:r>
          </w:p>
          <w:p w14:paraId="62F535F9" w14:textId="77777777" w:rsidR="009102B3" w:rsidRPr="002D73D9" w:rsidRDefault="009102B3" w:rsidP="009102B3">
            <w:pPr>
              <w:tabs>
                <w:tab w:val="left" w:pos="1510"/>
              </w:tabs>
              <w:rPr>
                <w:i/>
                <w:iCs/>
              </w:rPr>
            </w:pPr>
            <w:r>
              <w:t xml:space="preserve">Le temps de retour dépend de l’augmentation du coût d’usage en capital du m2 </w:t>
            </w:r>
            <w:r w:rsidRPr="002D73D9">
              <w:rPr>
                <w:i/>
                <w:iCs/>
              </w:rPr>
              <w:t>UC_K</w:t>
            </w:r>
            <w:r>
              <w:t xml:space="preserve"> sur toute la durée de vie de l’équipement </w:t>
            </w:r>
            <w:r w:rsidRPr="002D73D9">
              <w:rPr>
                <w:i/>
                <w:iCs/>
              </w:rPr>
              <w:t>BUIL_D[</w:t>
            </w:r>
            <w:proofErr w:type="spellStart"/>
            <w:r w:rsidRPr="002D73D9">
              <w:rPr>
                <w:i/>
                <w:iCs/>
              </w:rPr>
              <w:t>ecl</w:t>
            </w:r>
            <w:proofErr w:type="spellEnd"/>
            <w:r w:rsidRPr="002D73D9">
              <w:rPr>
                <w:i/>
                <w:iCs/>
              </w:rPr>
              <w:t>],</w:t>
            </w:r>
            <w:r>
              <w:t xml:space="preserve"> divisé par le gain d’énergie annuel au m2 </w:t>
            </w:r>
            <w:r w:rsidRPr="002D73D9">
              <w:rPr>
                <w:i/>
                <w:iCs/>
              </w:rPr>
              <w:t>(UC_E[</w:t>
            </w:r>
            <w:proofErr w:type="spellStart"/>
            <w:r w:rsidRPr="002D73D9">
              <w:rPr>
                <w:i/>
                <w:iCs/>
              </w:rPr>
              <w:t>ecl</w:t>
            </w:r>
            <w:proofErr w:type="spellEnd"/>
            <w:r w:rsidRPr="002D73D9">
              <w:rPr>
                <w:i/>
                <w:iCs/>
              </w:rPr>
              <w:t>] - UC_E_</w:t>
            </w:r>
            <w:proofErr w:type="gramStart"/>
            <w:r w:rsidRPr="002D73D9">
              <w:rPr>
                <w:i/>
                <w:iCs/>
              </w:rPr>
              <w:t>REHAB[</w:t>
            </w:r>
            <w:proofErr w:type="spellStart"/>
            <w:proofErr w:type="gramEnd"/>
            <w:r w:rsidRPr="002D73D9">
              <w:rPr>
                <w:i/>
                <w:iCs/>
              </w:rPr>
              <w:t>ecl</w:t>
            </w:r>
            <w:proofErr w:type="spellEnd"/>
            <w:r w:rsidRPr="002D73D9">
              <w:rPr>
                <w:i/>
                <w:iCs/>
              </w:rPr>
              <w:t>])</w:t>
            </w:r>
          </w:p>
          <w:p w14:paraId="74246E37" w14:textId="77777777" w:rsidR="009102B3" w:rsidRDefault="009102B3" w:rsidP="009102B3">
            <w:pPr>
              <w:tabs>
                <w:tab w:val="left" w:pos="1510"/>
              </w:tabs>
              <w:ind w:left="1416"/>
              <w:rPr>
                <w:i/>
                <w:iCs/>
              </w:rPr>
            </w:pPr>
            <w:proofErr w:type="spellStart"/>
            <w:r w:rsidRPr="002D73D9">
              <w:rPr>
                <w:i/>
                <w:iCs/>
              </w:rPr>
              <w:t>Payback_</w:t>
            </w:r>
            <w:proofErr w:type="gramStart"/>
            <w:r w:rsidRPr="002D73D9">
              <w:rPr>
                <w:i/>
                <w:iCs/>
              </w:rPr>
              <w:t>REHAB</w:t>
            </w:r>
            <w:proofErr w:type="spellEnd"/>
            <w:r w:rsidRPr="002D73D9">
              <w:rPr>
                <w:i/>
                <w:iCs/>
              </w:rPr>
              <w:t>[</w:t>
            </w:r>
            <w:proofErr w:type="spellStart"/>
            <w:proofErr w:type="gramEnd"/>
            <w:r w:rsidRPr="002D73D9">
              <w:rPr>
                <w:i/>
                <w:iCs/>
              </w:rPr>
              <w:t>ecl</w:t>
            </w:r>
            <w:proofErr w:type="spellEnd"/>
            <w:r w:rsidRPr="002D73D9">
              <w:rPr>
                <w:i/>
                <w:iCs/>
              </w:rPr>
              <w:t>] = (UC_K_REHAB[</w:t>
            </w:r>
            <w:proofErr w:type="spellStart"/>
            <w:r w:rsidRPr="002D73D9">
              <w:rPr>
                <w:i/>
                <w:iCs/>
              </w:rPr>
              <w:t>ecl</w:t>
            </w:r>
            <w:proofErr w:type="spellEnd"/>
            <w:r w:rsidRPr="002D73D9">
              <w:rPr>
                <w:i/>
                <w:iCs/>
              </w:rPr>
              <w:t>]*BUIL_D[</w:t>
            </w:r>
            <w:proofErr w:type="spellStart"/>
            <w:r w:rsidRPr="002D73D9">
              <w:rPr>
                <w:i/>
                <w:iCs/>
              </w:rPr>
              <w:t>ecl</w:t>
            </w:r>
            <w:proofErr w:type="spellEnd"/>
            <w:r w:rsidRPr="002D73D9">
              <w:rPr>
                <w:i/>
                <w:iCs/>
              </w:rPr>
              <w:t>] - UC_K[</w:t>
            </w:r>
            <w:proofErr w:type="spellStart"/>
            <w:r w:rsidRPr="002D73D9">
              <w:rPr>
                <w:i/>
                <w:iCs/>
              </w:rPr>
              <w:t>ecl</w:t>
            </w:r>
            <w:proofErr w:type="spellEnd"/>
            <w:r w:rsidRPr="002D73D9">
              <w:rPr>
                <w:i/>
                <w:iCs/>
              </w:rPr>
              <w:t>]*BUIL_D[</w:t>
            </w:r>
            <w:proofErr w:type="spellStart"/>
            <w:r w:rsidRPr="002D73D9">
              <w:rPr>
                <w:i/>
                <w:iCs/>
              </w:rPr>
              <w:t>ecl</w:t>
            </w:r>
            <w:proofErr w:type="spellEnd"/>
            <w:r w:rsidRPr="002D73D9">
              <w:rPr>
                <w:i/>
                <w:iCs/>
              </w:rPr>
              <w:t>])/(UC_E[</w:t>
            </w:r>
            <w:proofErr w:type="spellStart"/>
            <w:r w:rsidRPr="002D73D9">
              <w:rPr>
                <w:i/>
                <w:iCs/>
              </w:rPr>
              <w:t>ecl</w:t>
            </w:r>
            <w:proofErr w:type="spellEnd"/>
            <w:r w:rsidRPr="002D73D9">
              <w:rPr>
                <w:i/>
                <w:iCs/>
              </w:rPr>
              <w:t>] - UC_E_REHAB[</w:t>
            </w:r>
            <w:proofErr w:type="spellStart"/>
            <w:r w:rsidRPr="002D73D9">
              <w:rPr>
                <w:i/>
                <w:iCs/>
              </w:rPr>
              <w:t>ecl</w:t>
            </w:r>
            <w:proofErr w:type="spellEnd"/>
            <w:r w:rsidRPr="002D73D9">
              <w:rPr>
                <w:i/>
                <w:iCs/>
              </w:rPr>
              <w:t xml:space="preserve">]) </w:t>
            </w:r>
            <w:r>
              <w:rPr>
                <w:i/>
                <w:iCs/>
              </w:rPr>
              <w:t>–</w:t>
            </w:r>
            <w:r w:rsidRPr="002D73D9">
              <w:rPr>
                <w:i/>
                <w:iCs/>
              </w:rPr>
              <w:t xml:space="preserve"> 1</w:t>
            </w:r>
          </w:p>
          <w:p w14:paraId="34A52F3D" w14:textId="77777777" w:rsidR="009102B3" w:rsidRPr="00BE5D36" w:rsidRDefault="009102B3" w:rsidP="009102B3">
            <w:pPr>
              <w:tabs>
                <w:tab w:val="left" w:pos="1510"/>
              </w:tabs>
            </w:pPr>
            <w:r w:rsidRPr="00BE5D36">
              <w:t xml:space="preserve">La ventilation des logements </w:t>
            </w:r>
            <w:proofErr w:type="spellStart"/>
            <w:r w:rsidRPr="00BE5D36">
              <w:t>renovés</w:t>
            </w:r>
            <w:proofErr w:type="spellEnd"/>
            <w:r w:rsidRPr="00BE5D36">
              <w:t xml:space="preserve"> entre classe supérieure obéît à une logistique, qui </w:t>
            </w:r>
            <w:proofErr w:type="spellStart"/>
            <w:r w:rsidRPr="00BE5D36">
              <w:t>elle même</w:t>
            </w:r>
            <w:proofErr w:type="spellEnd"/>
            <w:r w:rsidRPr="00BE5D36">
              <w:t xml:space="preserve"> dépend de l’utilité relative d’une rénovation par rapport aux autres.  </w:t>
            </w:r>
          </w:p>
          <w:p w14:paraId="4012095B" w14:textId="77777777" w:rsidR="009102B3" w:rsidRDefault="009102B3" w:rsidP="009102B3">
            <w:pPr>
              <w:tabs>
                <w:tab w:val="left" w:pos="1510"/>
              </w:tabs>
              <w:ind w:left="1416"/>
              <w:rPr>
                <w:i/>
                <w:iCs/>
              </w:rPr>
            </w:pPr>
            <w:proofErr w:type="gramStart"/>
            <w:r w:rsidRPr="002D73D9">
              <w:rPr>
                <w:i/>
                <w:iCs/>
              </w:rPr>
              <w:t>d</w:t>
            </w:r>
            <w:proofErr w:type="gramEnd"/>
            <w:r w:rsidRPr="002D73D9">
              <w:rPr>
                <w:i/>
                <w:iCs/>
              </w:rPr>
              <w:t>(</w:t>
            </w:r>
            <w:proofErr w:type="spellStart"/>
            <w:r w:rsidRPr="002D73D9">
              <w:rPr>
                <w:i/>
                <w:iCs/>
              </w:rPr>
              <w:t>phi_REHAB_n</w:t>
            </w:r>
            <w:proofErr w:type="spellEnd"/>
            <w:r w:rsidRPr="002D73D9">
              <w:rPr>
                <w:i/>
                <w:iCs/>
              </w:rPr>
              <w:t>[ecl,ecl2]) = d(</w:t>
            </w:r>
            <w:proofErr w:type="spellStart"/>
            <w:r w:rsidRPr="002D73D9">
              <w:rPr>
                <w:i/>
                <w:iCs/>
              </w:rPr>
              <w:t>exp</w:t>
            </w:r>
            <w:proofErr w:type="spellEnd"/>
            <w:r w:rsidRPr="002D73D9">
              <w:rPr>
                <w:i/>
                <w:iCs/>
              </w:rPr>
              <w:t>(U_REHAB[ecl,ecl2])/</w:t>
            </w:r>
            <w:proofErr w:type="spellStart"/>
            <w:r w:rsidRPr="002D73D9">
              <w:rPr>
                <w:i/>
                <w:iCs/>
              </w:rPr>
              <w:t>SUM_exp_U_REHAB</w:t>
            </w:r>
            <w:proofErr w:type="spellEnd"/>
            <w:r w:rsidRPr="002D73D9">
              <w:rPr>
                <w:i/>
                <w:iCs/>
              </w:rPr>
              <w:t>[</w:t>
            </w:r>
            <w:proofErr w:type="spellStart"/>
            <w:r w:rsidRPr="002D73D9">
              <w:rPr>
                <w:i/>
                <w:iCs/>
              </w:rPr>
              <w:t>ecl</w:t>
            </w:r>
            <w:proofErr w:type="spellEnd"/>
            <w:r w:rsidRPr="002D73D9">
              <w:rPr>
                <w:i/>
                <w:iCs/>
              </w:rPr>
              <w:t>])</w:t>
            </w:r>
          </w:p>
          <w:p w14:paraId="0EFDCBDE" w14:textId="77777777" w:rsidR="009102B3" w:rsidRDefault="009102B3" w:rsidP="009102B3">
            <w:pPr>
              <w:tabs>
                <w:tab w:val="left" w:pos="1510"/>
              </w:tabs>
              <w:ind w:left="1416"/>
              <w:rPr>
                <w:i/>
                <w:iCs/>
              </w:rPr>
            </w:pPr>
          </w:p>
          <w:p w14:paraId="3982B507" w14:textId="77777777" w:rsidR="009102B3" w:rsidRPr="00BE5D36" w:rsidRDefault="009102B3" w:rsidP="009102B3">
            <w:pPr>
              <w:tabs>
                <w:tab w:val="left" w:pos="1510"/>
              </w:tabs>
            </w:pPr>
            <w:r w:rsidRPr="00BE5D36">
              <w:t>Le coût d’usage UC_K</w:t>
            </w:r>
            <w:r>
              <w:t xml:space="preserve"> dépend lui-même du taux de subvention </w:t>
            </w:r>
            <w:proofErr w:type="spellStart"/>
            <w:r>
              <w:t>R_Sub</w:t>
            </w:r>
            <w:proofErr w:type="spellEnd"/>
            <w:r>
              <w:t xml:space="preserve"> [</w:t>
            </w:r>
            <w:proofErr w:type="gramStart"/>
            <w:r>
              <w:t>ecl,ecl</w:t>
            </w:r>
            <w:proofErr w:type="gramEnd"/>
            <w:r>
              <w:t>2] :</w:t>
            </w:r>
          </w:p>
          <w:p w14:paraId="66679BEA" w14:textId="77777777" w:rsidR="009102B3" w:rsidRPr="00217E5C" w:rsidRDefault="009102B3" w:rsidP="009102B3">
            <w:pPr>
              <w:tabs>
                <w:tab w:val="left" w:pos="1510"/>
              </w:tabs>
              <w:ind w:left="1416"/>
              <w:rPr>
                <w:i/>
                <w:iCs/>
              </w:rPr>
            </w:pPr>
            <m:oMathPara>
              <m:oMath>
                <m:r>
                  <w:rPr>
                    <w:rFonts w:ascii="Cambria Math"/>
                  </w:rPr>
                  <w:lastRenderedPageBreak/>
                  <m:t>U</m:t>
                </m:r>
                <m:sSubSup>
                  <m:sSubSupPr>
                    <m:ctrlPr>
                      <w:rPr>
                        <w:rFonts w:ascii="Cambria Math" w:hAnsi="Cambria Math"/>
                        <w:i/>
                        <w:iCs/>
                      </w:rPr>
                    </m:ctrlPr>
                  </m:sSubSupPr>
                  <m:e>
                    <m:r>
                      <w:rPr>
                        <w:rFonts w:ascii="Cambria Math"/>
                      </w:rPr>
                      <m:t>C</m:t>
                    </m:r>
                  </m:e>
                  <m:sub>
                    <m:r>
                      <w:rPr>
                        <w:rFonts w:ascii="Cambria Math"/>
                      </w:rPr>
                      <m:t>t</m:t>
                    </m:r>
                  </m:sub>
                  <m:sup>
                    <m:r>
                      <w:rPr>
                        <w:rFonts w:ascii="Cambria Math"/>
                      </w:rPr>
                      <m:t>K_i</m:t>
                    </m:r>
                  </m:sup>
                </m:sSubSup>
                <m:r>
                  <w:rPr>
                    <w:rFonts w:ascii="Cambria Math"/>
                  </w:rPr>
                  <m:t>=</m:t>
                </m:r>
                <m:f>
                  <m:fPr>
                    <m:ctrlPr>
                      <w:rPr>
                        <w:rFonts w:ascii="Cambria Math" w:hAnsi="Cambria Math"/>
                        <w:i/>
                        <w:iCs/>
                      </w:rPr>
                    </m:ctrlPr>
                  </m:fPr>
                  <m:num>
                    <m:sSup>
                      <m:sSupPr>
                        <m:ctrlPr>
                          <w:rPr>
                            <w:rFonts w:ascii="Cambria Math" w:hAnsi="Cambria Math"/>
                            <w:i/>
                            <w:iCs/>
                          </w:rPr>
                        </m:ctrlPr>
                      </m:sSupPr>
                      <m:e>
                        <m:r>
                          <w:rPr>
                            <w:rFonts w:ascii="Cambria Math"/>
                          </w:rPr>
                          <m:t>P</m:t>
                        </m:r>
                      </m:e>
                      <m:sup>
                        <m:r>
                          <w:rPr>
                            <w:rFonts w:ascii="Cambria Math"/>
                          </w:rPr>
                          <m:t>I_i</m:t>
                        </m:r>
                      </m:sup>
                    </m:sSup>
                  </m:num>
                  <m:den>
                    <m:r>
                      <w:rPr>
                        <w:rFonts w:ascii="Cambria Math"/>
                      </w:rPr>
                      <m:t>fac_con</m:t>
                    </m:r>
                    <m:sSub>
                      <m:sSubPr>
                        <m:ctrlPr>
                          <w:rPr>
                            <w:rFonts w:ascii="Cambria Math" w:hAnsi="Cambria Math"/>
                            <w:i/>
                            <w:iCs/>
                          </w:rPr>
                        </m:ctrlPr>
                      </m:sSubPr>
                      <m:e>
                        <m:r>
                          <w:rPr>
                            <w:rFonts w:ascii="Cambria Math"/>
                          </w:rPr>
                          <m:t>v</m:t>
                        </m:r>
                      </m:e>
                      <m:sub>
                        <m:r>
                          <w:rPr>
                            <w:rFonts w:ascii="Cambria Math"/>
                          </w:rPr>
                          <m:t>i</m:t>
                        </m:r>
                      </m:sub>
                    </m:sSub>
                    <m:r>
                      <w:rPr>
                        <w:rFonts w:ascii="Cambria Math"/>
                      </w:rPr>
                      <m:t>.</m:t>
                    </m:r>
                    <m:sSub>
                      <m:sSubPr>
                        <m:ctrlPr>
                          <w:rPr>
                            <w:rFonts w:ascii="Cambria Math" w:hAnsi="Cambria Math"/>
                            <w:i/>
                            <w:iCs/>
                          </w:rPr>
                        </m:ctrlPr>
                      </m:sSubPr>
                      <m:e>
                        <m:r>
                          <w:rPr>
                            <w:rFonts w:ascii="Cambria Math"/>
                          </w:rPr>
                          <m:t>D</m:t>
                        </m:r>
                      </m:e>
                      <m:sub>
                        <m:r>
                          <w:rPr>
                            <w:rFonts w:ascii="Cambria Math"/>
                          </w:rPr>
                          <m:t>i</m:t>
                        </m:r>
                      </m:sub>
                    </m:sSub>
                  </m:den>
                </m:f>
                <m:d>
                  <m:dPr>
                    <m:ctrlPr>
                      <w:rPr>
                        <w:rFonts w:ascii="Cambria Math" w:hAnsi="Cambria Math"/>
                        <w:i/>
                        <w:iCs/>
                      </w:rPr>
                    </m:ctrlPr>
                  </m:dPr>
                  <m:e>
                    <m:sSubSup>
                      <m:sSubSupPr>
                        <m:ctrlPr>
                          <w:rPr>
                            <w:rFonts w:ascii="Cambria Math" w:hAnsi="Cambria Math"/>
                            <w:i/>
                            <w:iCs/>
                          </w:rPr>
                        </m:ctrlPr>
                      </m:sSubSupPr>
                      <m:e>
                        <m:r>
                          <w:rPr>
                            <w:rFonts w:ascii="Cambria Math"/>
                          </w:rPr>
                          <m:t>R</m:t>
                        </m:r>
                      </m:e>
                      <m:sub>
                        <m:r>
                          <w:rPr>
                            <w:rFonts w:ascii="Cambria Math"/>
                          </w:rPr>
                          <m:t>t</m:t>
                        </m:r>
                      </m:sub>
                      <m:sup>
                        <m:r>
                          <w:rPr>
                            <w:rFonts w:ascii="Cambria Math"/>
                          </w:rPr>
                          <m:t>cas</m:t>
                        </m:r>
                        <m:r>
                          <w:rPr>
                            <w:rFonts w:ascii="Cambria Math" w:hAnsi="Cambria Math" w:cs="Cambria Math"/>
                          </w:rPr>
                          <m:t>h</m:t>
                        </m:r>
                        <m:r>
                          <w:rPr>
                            <w:rFonts w:ascii="Cambria Math"/>
                          </w:rPr>
                          <m:t>_i</m:t>
                        </m:r>
                      </m:sup>
                    </m:sSubSup>
                    <m:r>
                      <w:rPr>
                        <w:rFonts w:ascii="Cambria Math"/>
                      </w:rPr>
                      <m:t>+</m:t>
                    </m:r>
                    <m:sSubSup>
                      <m:sSubSupPr>
                        <m:ctrlPr>
                          <w:rPr>
                            <w:rFonts w:ascii="Cambria Math" w:hAnsi="Cambria Math"/>
                            <w:i/>
                            <w:iCs/>
                          </w:rPr>
                        </m:ctrlPr>
                      </m:sSubSupPr>
                      <m:e>
                        <m:r>
                          <w:rPr>
                            <w:rFonts w:ascii="Cambria Math"/>
                          </w:rPr>
                          <m:t>R</m:t>
                        </m:r>
                      </m:e>
                      <m:sub>
                        <m:r>
                          <w:rPr>
                            <w:rFonts w:ascii="Cambria Math"/>
                          </w:rPr>
                          <m:t>t</m:t>
                        </m:r>
                      </m:sub>
                      <m:sup>
                        <m:r>
                          <w:rPr>
                            <w:rFonts w:ascii="Cambria Math"/>
                          </w:rPr>
                          <m:t>loan_i</m:t>
                        </m:r>
                      </m:sup>
                    </m:sSubSup>
                    <m:sSubSup>
                      <m:sSubSupPr>
                        <m:ctrlPr>
                          <w:rPr>
                            <w:rFonts w:ascii="Cambria Math" w:hAnsi="Cambria Math"/>
                            <w:i/>
                            <w:iCs/>
                          </w:rPr>
                        </m:ctrlPr>
                      </m:sSubSupPr>
                      <m:e>
                        <m:r>
                          <w:rPr>
                            <w:rFonts w:ascii="Cambria Math"/>
                          </w:rPr>
                          <m:t>R</m:t>
                        </m:r>
                      </m:e>
                      <m:sub>
                        <m:r>
                          <w:rPr>
                            <w:rFonts w:ascii="Cambria Math"/>
                          </w:rPr>
                          <m:t>t</m:t>
                        </m:r>
                        <m:r>
                          <w:rPr>
                            <w:rFonts w:ascii="Cambria Math"/>
                          </w:rPr>
                          <m:t>-</m:t>
                        </m:r>
                        <m:r>
                          <w:rPr>
                            <w:rFonts w:ascii="Cambria Math"/>
                          </w:rPr>
                          <m:t>1</m:t>
                        </m:r>
                      </m:sub>
                      <m:sup>
                        <m:r>
                          <w:rPr>
                            <w:rFonts w:ascii="Cambria Math"/>
                          </w:rPr>
                          <m:t>I_i</m:t>
                        </m:r>
                      </m:sup>
                    </m:sSubSup>
                    <m:sSup>
                      <m:sSupPr>
                        <m:ctrlPr>
                          <w:rPr>
                            <w:rFonts w:ascii="Cambria Math" w:hAnsi="Cambria Math"/>
                            <w:i/>
                            <w:iCs/>
                          </w:rPr>
                        </m:ctrlPr>
                      </m:sSupPr>
                      <m:e>
                        <m:d>
                          <m:dPr>
                            <m:begChr m:val="{"/>
                            <m:endChr m:val="}"/>
                            <m:ctrlPr>
                              <w:rPr>
                                <w:rFonts w:ascii="Cambria Math" w:hAnsi="Cambria Math"/>
                                <w:i/>
                                <w:iCs/>
                              </w:rPr>
                            </m:ctrlPr>
                          </m:dPr>
                          <m:e>
                            <m:r>
                              <w:rPr>
                                <w:rFonts w:ascii="Cambria Math"/>
                              </w:rPr>
                              <m:t>1</m:t>
                            </m:r>
                            <m:r>
                              <w:rPr>
                                <w:rFonts w:ascii="Cambria Math"/>
                              </w:rPr>
                              <m:t>-</m:t>
                            </m:r>
                            <m:sSup>
                              <m:sSupPr>
                                <m:ctrlPr>
                                  <w:rPr>
                                    <w:rFonts w:ascii="Cambria Math" w:hAnsi="Cambria Math"/>
                                    <w:i/>
                                    <w:iCs/>
                                  </w:rPr>
                                </m:ctrlPr>
                              </m:sSupPr>
                              <m:e>
                                <m:d>
                                  <m:dPr>
                                    <m:ctrlPr>
                                      <w:rPr>
                                        <w:rFonts w:ascii="Cambria Math" w:hAnsi="Cambria Math"/>
                                        <w:i/>
                                        <w:iCs/>
                                      </w:rPr>
                                    </m:ctrlPr>
                                  </m:dPr>
                                  <m:e>
                                    <m:r>
                                      <w:rPr>
                                        <w:rFonts w:ascii="Cambria Math"/>
                                      </w:rPr>
                                      <m:t>1+</m:t>
                                    </m:r>
                                    <m:sSubSup>
                                      <m:sSubSupPr>
                                        <m:ctrlPr>
                                          <w:rPr>
                                            <w:rFonts w:ascii="Cambria Math" w:hAnsi="Cambria Math"/>
                                            <w:i/>
                                            <w:iCs/>
                                          </w:rPr>
                                        </m:ctrlPr>
                                      </m:sSubSupPr>
                                      <m:e>
                                        <m:r>
                                          <w:rPr>
                                            <w:rFonts w:ascii="Cambria Math"/>
                                          </w:rPr>
                                          <m:t>R</m:t>
                                        </m:r>
                                      </m:e>
                                      <m:sub>
                                        <m:r>
                                          <w:rPr>
                                            <w:rFonts w:ascii="Cambria Math"/>
                                          </w:rPr>
                                          <m:t>t</m:t>
                                        </m:r>
                                        <m:r>
                                          <w:rPr>
                                            <w:rFonts w:ascii="Cambria Math"/>
                                          </w:rPr>
                                          <m:t>-</m:t>
                                        </m:r>
                                        <m:r>
                                          <w:rPr>
                                            <w:rFonts w:ascii="Cambria Math"/>
                                          </w:rPr>
                                          <m:t>1</m:t>
                                        </m:r>
                                      </m:sub>
                                      <m:sup>
                                        <m:r>
                                          <w:rPr>
                                            <w:rFonts w:ascii="Cambria Math"/>
                                          </w:rPr>
                                          <m:t>I_i</m:t>
                                        </m:r>
                                      </m:sup>
                                    </m:sSubSup>
                                  </m:e>
                                </m:d>
                              </m:e>
                              <m:sup>
                                <m:r>
                                  <w:rPr>
                                    <w:rFonts w:ascii="Cambria Math"/>
                                  </w:rPr>
                                  <m:t>T</m:t>
                                </m:r>
                              </m:sup>
                            </m:sSup>
                          </m:e>
                        </m:d>
                      </m:e>
                      <m:sup>
                        <m:r>
                          <w:rPr>
                            <w:rFonts w:ascii="Cambria Math"/>
                          </w:rPr>
                          <m:t>-</m:t>
                        </m:r>
                        <m:r>
                          <w:rPr>
                            <w:rFonts w:ascii="Cambria Math"/>
                          </w:rPr>
                          <m:t>1</m:t>
                        </m:r>
                      </m:sup>
                    </m:sSup>
                    <m:r>
                      <w:rPr>
                        <w:rFonts w:ascii="Cambria Math"/>
                      </w:rPr>
                      <m:t>T</m:t>
                    </m:r>
                  </m:e>
                </m:d>
                <m:d>
                  <m:dPr>
                    <m:ctrlPr>
                      <w:rPr>
                        <w:rFonts w:ascii="Cambria Math" w:hAnsi="Cambria Math"/>
                        <w:i/>
                        <w:iCs/>
                      </w:rPr>
                    </m:ctrlPr>
                  </m:dPr>
                  <m:e>
                    <m:r>
                      <w:rPr>
                        <w:rFonts w:ascii="Cambria Math"/>
                      </w:rPr>
                      <m:t>1</m:t>
                    </m:r>
                    <m:r>
                      <w:rPr>
                        <w:rFonts w:ascii="Cambria Math"/>
                      </w:rPr>
                      <m:t>-</m:t>
                    </m:r>
                    <m:f>
                      <m:fPr>
                        <m:ctrlPr>
                          <w:rPr>
                            <w:rFonts w:ascii="Cambria Math" w:hAnsi="Cambria Math"/>
                            <w:i/>
                            <w:iCs/>
                          </w:rPr>
                        </m:ctrlPr>
                      </m:fPr>
                      <m:num>
                        <m:sSubSup>
                          <m:sSubSupPr>
                            <m:ctrlPr>
                              <w:rPr>
                                <w:rFonts w:ascii="Cambria Math" w:hAnsi="Cambria Math"/>
                                <w:i/>
                                <w:iCs/>
                              </w:rPr>
                            </m:ctrlPr>
                          </m:sSubSupPr>
                          <m:e>
                            <m:r>
                              <w:rPr>
                                <w:rFonts w:ascii="Cambria Math"/>
                              </w:rPr>
                              <m:t>R_Sub</m:t>
                            </m:r>
                          </m:e>
                          <m:sub>
                            <m:r>
                              <w:rPr>
                                <w:rFonts w:ascii="Cambria Math"/>
                              </w:rPr>
                              <m:t>t</m:t>
                            </m:r>
                          </m:sub>
                          <m:sup>
                            <m:r>
                              <w:rPr>
                                <w:rFonts w:ascii="Cambria Math" w:hAnsi="Cambria Math" w:cs="Cambria Math"/>
                              </w:rPr>
                              <m:t>h</m:t>
                            </m:r>
                            <m:r>
                              <w:rPr>
                                <w:rFonts w:ascii="Cambria Math"/>
                              </w:rPr>
                              <m:t>ous_i</m:t>
                            </m:r>
                          </m:sup>
                        </m:sSubSup>
                      </m:num>
                      <m:den>
                        <m:sSubSup>
                          <m:sSubSupPr>
                            <m:ctrlPr>
                              <w:rPr>
                                <w:rFonts w:ascii="Cambria Math" w:hAnsi="Cambria Math"/>
                                <w:i/>
                                <w:iCs/>
                              </w:rPr>
                            </m:ctrlPr>
                          </m:sSubSupPr>
                          <m:e>
                            <m:r>
                              <w:rPr>
                                <w:rFonts w:ascii="Cambria Math"/>
                              </w:rPr>
                              <m:t>P</m:t>
                            </m:r>
                          </m:e>
                          <m:sub>
                            <m:r>
                              <w:rPr>
                                <w:rFonts w:ascii="Cambria Math"/>
                              </w:rPr>
                              <m:t>t</m:t>
                            </m:r>
                          </m:sub>
                          <m:sup>
                            <m:r>
                              <w:rPr>
                                <w:rFonts w:ascii="Cambria Math"/>
                              </w:rPr>
                              <m:t>I_</m:t>
                            </m:r>
                            <m:r>
                              <w:rPr>
                                <w:rFonts w:ascii="Cambria Math" w:hAnsi="Cambria Math" w:cs="Cambria Math"/>
                              </w:rPr>
                              <m:t>h</m:t>
                            </m:r>
                            <m:r>
                              <w:rPr>
                                <w:rFonts w:ascii="Cambria Math"/>
                              </w:rPr>
                              <m:t>ous_i</m:t>
                            </m:r>
                          </m:sup>
                        </m:sSubSup>
                        <m:sSubSup>
                          <m:sSubSupPr>
                            <m:ctrlPr>
                              <w:rPr>
                                <w:rFonts w:ascii="Cambria Math" w:hAnsi="Cambria Math"/>
                                <w:i/>
                                <w:iCs/>
                              </w:rPr>
                            </m:ctrlPr>
                          </m:sSubSupPr>
                          <m:e>
                            <m:r>
                              <w:rPr>
                                <w:rFonts w:ascii="Cambria Math"/>
                              </w:rPr>
                              <m:t>I</m:t>
                            </m:r>
                          </m:e>
                          <m:sub>
                            <m:r>
                              <w:rPr>
                                <w:rFonts w:ascii="Cambria Math"/>
                              </w:rPr>
                              <m:t>t</m:t>
                            </m:r>
                          </m:sub>
                          <m:sup>
                            <m:r>
                              <w:rPr>
                                <w:rFonts w:ascii="Cambria Math" w:hAnsi="Cambria Math" w:cs="Cambria Math"/>
                              </w:rPr>
                              <m:t>h</m:t>
                            </m:r>
                            <m:r>
                              <w:rPr>
                                <w:rFonts w:ascii="Cambria Math"/>
                              </w:rPr>
                              <m:t>ous_i</m:t>
                            </m:r>
                          </m:sup>
                        </m:sSubSup>
                      </m:den>
                    </m:f>
                  </m:e>
                </m:d>
                <m:r>
                  <m:rPr>
                    <m:sty m:val="p"/>
                  </m:rPr>
                  <w:rPr>
                    <w:rFonts w:ascii="Cambria Math"/>
                  </w:rPr>
                  <w:br/>
                </m:r>
              </m:oMath>
              <m:oMath>
                <m:r>
                  <m:rPr>
                    <m:nor/>
                  </m:rPr>
                  <w:rPr>
                    <w:rFonts w:ascii="Cambria Math"/>
                    <w:iCs/>
                  </w:rPr>
                  <m:t xml:space="preserve">                                </m:t>
                </m:r>
                <m:r>
                  <m:rPr>
                    <m:sty m:val="p"/>
                  </m:rPr>
                  <w:rPr>
                    <w:rFonts w:asci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rPr>
                              <m:t>1+</m:t>
                            </m:r>
                            <m:sSubSup>
                              <m:sSubSupPr>
                                <m:ctrlPr>
                                  <w:rPr>
                                    <w:rFonts w:ascii="Cambria Math" w:hAnsi="Cambria Math"/>
                                    <w:i/>
                                    <w:iCs/>
                                  </w:rPr>
                                </m:ctrlPr>
                              </m:sSubSupPr>
                              <m:e>
                                <m:acc>
                                  <m:accPr>
                                    <m:chr m:val="̇"/>
                                    <m:ctrlPr>
                                      <w:rPr>
                                        <w:rFonts w:ascii="Cambria Math" w:hAnsi="Cambria Math"/>
                                        <w:i/>
                                        <w:iCs/>
                                      </w:rPr>
                                    </m:ctrlPr>
                                  </m:accPr>
                                  <m:e>
                                    <m:r>
                                      <w:rPr>
                                        <w:rFonts w:ascii="Cambria Math"/>
                                      </w:rPr>
                                      <m:t>P</m:t>
                                    </m:r>
                                  </m:e>
                                </m:acc>
                              </m:e>
                              <m:sub>
                                <m:r>
                                  <w:rPr>
                                    <w:rFonts w:ascii="Cambria Math"/>
                                  </w:rPr>
                                  <m:t>t</m:t>
                                </m:r>
                              </m:sub>
                              <m:sup>
                                <m:r>
                                  <w:rPr>
                                    <w:rFonts w:ascii="Cambria Math"/>
                                  </w:rPr>
                                  <m:t>ener_i</m:t>
                                </m:r>
                              </m:sup>
                            </m:sSubSup>
                          </m:e>
                        </m:d>
                      </m:e>
                      <m:sup>
                        <m:sSub>
                          <m:sSubPr>
                            <m:ctrlPr>
                              <w:rPr>
                                <w:rFonts w:ascii="Cambria Math" w:hAnsi="Cambria Math"/>
                                <w:i/>
                                <w:iCs/>
                              </w:rPr>
                            </m:ctrlPr>
                          </m:sSubPr>
                          <m:e>
                            <m:r>
                              <w:rPr>
                                <w:rFonts w:ascii="Cambria Math"/>
                              </w:rPr>
                              <m:t>D</m:t>
                            </m:r>
                          </m:e>
                          <m:sub>
                            <m:r>
                              <w:rPr>
                                <w:rFonts w:ascii="Cambria Math"/>
                              </w:rPr>
                              <m:t>i</m:t>
                            </m:r>
                          </m:sub>
                        </m:sSub>
                      </m:sup>
                    </m:sSup>
                    <m:r>
                      <w:rPr>
                        <w:rFonts w:ascii="Cambria Math"/>
                      </w:rPr>
                      <m:t>-</m:t>
                    </m:r>
                    <m:r>
                      <w:rPr>
                        <w:rFonts w:ascii="Cambria Math"/>
                      </w:rPr>
                      <m:t>1</m:t>
                    </m:r>
                  </m:num>
                  <m:den>
                    <m:sSubSup>
                      <m:sSubSupPr>
                        <m:ctrlPr>
                          <w:rPr>
                            <w:rFonts w:ascii="Cambria Math" w:hAnsi="Cambria Math"/>
                            <w:i/>
                            <w:iCs/>
                          </w:rPr>
                        </m:ctrlPr>
                      </m:sSubSupPr>
                      <m:e>
                        <m:acc>
                          <m:accPr>
                            <m:chr m:val="̇"/>
                            <m:ctrlPr>
                              <w:rPr>
                                <w:rFonts w:ascii="Cambria Math" w:hAnsi="Cambria Math"/>
                                <w:i/>
                                <w:iCs/>
                              </w:rPr>
                            </m:ctrlPr>
                          </m:accPr>
                          <m:e>
                            <m:r>
                              <w:rPr>
                                <w:rFonts w:ascii="Cambria Math"/>
                              </w:rPr>
                              <m:t>P</m:t>
                            </m:r>
                          </m:e>
                        </m:acc>
                      </m:e>
                      <m:sub>
                        <m:r>
                          <w:rPr>
                            <w:rFonts w:ascii="Cambria Math"/>
                          </w:rPr>
                          <m:t>t</m:t>
                        </m:r>
                      </m:sub>
                      <m:sup>
                        <m:r>
                          <w:rPr>
                            <w:rFonts w:ascii="Cambria Math"/>
                          </w:rPr>
                          <m:t>ener_i</m:t>
                        </m:r>
                      </m:sup>
                    </m:sSubSup>
                    <m:sSub>
                      <m:sSubPr>
                        <m:ctrlPr>
                          <w:rPr>
                            <w:rFonts w:ascii="Cambria Math" w:hAnsi="Cambria Math"/>
                            <w:i/>
                            <w:iCs/>
                          </w:rPr>
                        </m:ctrlPr>
                      </m:sSubPr>
                      <m:e>
                        <m:r>
                          <w:rPr>
                            <w:rFonts w:ascii="Cambria Math"/>
                          </w:rPr>
                          <m:t>D</m:t>
                        </m:r>
                      </m:e>
                      <m:sub>
                        <m:r>
                          <w:rPr>
                            <w:rFonts w:ascii="Cambria Math"/>
                          </w:rPr>
                          <m:t>i</m:t>
                        </m:r>
                      </m:sub>
                    </m:sSub>
                  </m:den>
                </m:f>
                <m:f>
                  <m:fPr>
                    <m:ctrlPr>
                      <w:rPr>
                        <w:rFonts w:ascii="Cambria Math" w:hAnsi="Cambria Math"/>
                        <w:i/>
                        <w:iCs/>
                      </w:rPr>
                    </m:ctrlPr>
                  </m:fPr>
                  <m:num>
                    <m:sSubSup>
                      <m:sSubSupPr>
                        <m:ctrlPr>
                          <w:rPr>
                            <w:rFonts w:ascii="Cambria Math" w:hAnsi="Cambria Math"/>
                            <w:i/>
                            <w:iCs/>
                          </w:rPr>
                        </m:ctrlPr>
                      </m:sSubSupPr>
                      <m:e>
                        <m:r>
                          <w:rPr>
                            <w:rFonts w:ascii="Cambria Math"/>
                          </w:rPr>
                          <m:t>C</m:t>
                        </m:r>
                      </m:e>
                      <m:sub>
                        <m:r>
                          <w:rPr>
                            <w:rFonts w:ascii="Cambria Math"/>
                          </w:rPr>
                          <m:t>t</m:t>
                        </m:r>
                      </m:sub>
                      <m:sup>
                        <m:r>
                          <w:rPr>
                            <w:rFonts w:ascii="Cambria Math"/>
                          </w:rPr>
                          <m:t>ener</m:t>
                        </m:r>
                        <m:r>
                          <w:rPr>
                            <w:rFonts w:ascii="Cambria Math" w:hAnsi="Cambria Math" w:cs="Cambria Math"/>
                          </w:rPr>
                          <m:t>h</m:t>
                        </m:r>
                        <m:r>
                          <w:rPr>
                            <w:rFonts w:ascii="Cambria Math"/>
                          </w:rPr>
                          <m:t>ous_i</m:t>
                        </m:r>
                      </m:sup>
                    </m:sSubSup>
                  </m:num>
                  <m:den>
                    <m:r>
                      <w:rPr>
                        <w:rFonts w:ascii="Cambria Math"/>
                      </w:rPr>
                      <m:t>Bui</m:t>
                    </m:r>
                    <m:sSubSup>
                      <m:sSubSupPr>
                        <m:ctrlPr>
                          <w:rPr>
                            <w:rFonts w:ascii="Cambria Math" w:hAnsi="Cambria Math"/>
                            <w:i/>
                            <w:iCs/>
                          </w:rPr>
                        </m:ctrlPr>
                      </m:sSubSupPr>
                      <m:e>
                        <m:r>
                          <w:rPr>
                            <w:rFonts w:ascii="Cambria Math"/>
                          </w:rPr>
                          <m:t>l</m:t>
                        </m:r>
                      </m:e>
                      <m:sub>
                        <m:r>
                          <w:rPr>
                            <w:rFonts w:ascii="Cambria Math"/>
                          </w:rPr>
                          <m:t>t</m:t>
                        </m:r>
                      </m:sub>
                      <m:sup>
                        <m:r>
                          <w:rPr>
                            <w:rFonts w:ascii="Cambria Math"/>
                          </w:rPr>
                          <m:t>i</m:t>
                        </m:r>
                      </m:sup>
                    </m:sSubSup>
                  </m:den>
                </m:f>
                <m:r>
                  <m:rPr>
                    <m:sty m:val="p"/>
                  </m:rPr>
                  <w:rPr>
                    <w:rFonts w:ascii="Cambria Math"/>
                  </w:rPr>
                  <w:br/>
                </m:r>
              </m:oMath>
              <m:oMath>
                <m:sSub>
                  <m:sSubPr>
                    <m:ctrlPr>
                      <w:rPr>
                        <w:rFonts w:ascii="Cambria Math" w:hAnsi="Cambria Math"/>
                        <w:i/>
                        <w:iCs/>
                      </w:rPr>
                    </m:ctrlPr>
                  </m:sSubPr>
                  <m:e>
                    <m:r>
                      <w:rPr>
                        <w:rFonts w:ascii="Cambria Math"/>
                      </w:rPr>
                      <m:t>D</m:t>
                    </m:r>
                  </m:e>
                  <m:sub>
                    <m:r>
                      <w:rPr>
                        <w:rFonts w:ascii="Cambria Math"/>
                      </w:rPr>
                      <m:t>i</m:t>
                    </m:r>
                  </m:sub>
                </m:sSub>
                <m:r>
                  <w:rPr>
                    <w:rFonts w:ascii="Cambria Math"/>
                  </w:rPr>
                  <m:t>=</m:t>
                </m:r>
                <m:f>
                  <m:fPr>
                    <m:ctrlPr>
                      <w:rPr>
                        <w:rFonts w:ascii="Cambria Math" w:hAnsi="Cambria Math"/>
                        <w:i/>
                        <w:iCs/>
                      </w:rPr>
                    </m:ctrlPr>
                  </m:fPr>
                  <m:num>
                    <m:r>
                      <w:rPr>
                        <w:rFonts w:ascii="Cambria Math"/>
                      </w:rPr>
                      <m:t>1</m:t>
                    </m:r>
                  </m:num>
                  <m:den>
                    <m:sSubSup>
                      <m:sSubSupPr>
                        <m:ctrlPr>
                          <w:rPr>
                            <w:rFonts w:ascii="Cambria Math" w:hAnsi="Cambria Math"/>
                            <w:i/>
                            <w:iCs/>
                          </w:rPr>
                        </m:ctrlPr>
                      </m:sSubSupPr>
                      <m:e>
                        <m:r>
                          <w:rPr>
                            <w:rFonts w:ascii="Cambria Math"/>
                          </w:rPr>
                          <m:t>R</m:t>
                        </m:r>
                      </m:e>
                      <m:sub>
                        <m:r>
                          <w:rPr>
                            <w:rFonts w:ascii="Cambria Math"/>
                          </w:rPr>
                          <m:t>i</m:t>
                        </m:r>
                      </m:sub>
                      <m:sup>
                        <m:r>
                          <w:rPr>
                            <w:rFonts w:ascii="Cambria Math"/>
                          </w:rPr>
                          <m:t>decl</m:t>
                        </m:r>
                      </m:sup>
                    </m:sSubSup>
                  </m:den>
                </m:f>
                <m:r>
                  <m:rPr>
                    <m:sty m:val="p"/>
                  </m:rPr>
                  <w:rPr>
                    <w:rFonts w:ascii="Cambria Math"/>
                  </w:rPr>
                  <w:br/>
                </m:r>
              </m:oMath>
              <m:oMath>
                <m:r>
                  <w:rPr>
                    <w:rFonts w:ascii="Cambria Math"/>
                  </w:rPr>
                  <m:t>T=</m:t>
                </m:r>
                <m:m>
                  <m:mPr>
                    <m:mcs>
                      <m:mc>
                        <m:mcPr>
                          <m:count m:val="3"/>
                          <m:mcJc m:val="center"/>
                        </m:mcPr>
                      </m:mc>
                    </m:mcs>
                    <m:ctrlPr>
                      <w:rPr>
                        <w:rFonts w:ascii="Cambria Math" w:hAnsi="Cambria Math"/>
                        <w:i/>
                        <w:iCs/>
                      </w:rPr>
                    </m:ctrlPr>
                  </m:mPr>
                  <m:mr>
                    <m:e>
                      <m:r>
                        <w:rPr>
                          <w:rFonts w:ascii="Cambria Math"/>
                        </w:rPr>
                        <m:t>dur</m:t>
                      </m:r>
                      <m:r>
                        <w:rPr>
                          <w:rFonts w:ascii="Cambria Math"/>
                        </w:rPr>
                        <m:t>é</m:t>
                      </m:r>
                      <m:r>
                        <w:rPr>
                          <w:rFonts w:ascii="Cambria Math"/>
                        </w:rPr>
                        <m:t>e</m:t>
                      </m:r>
                    </m:e>
                    <m:e>
                      <m:r>
                        <w:rPr>
                          <w:rFonts w:ascii="Cambria Math"/>
                        </w:rPr>
                        <m:t>de</m:t>
                      </m:r>
                    </m:e>
                    <m:e>
                      <m:r>
                        <w:rPr>
                          <w:rFonts w:ascii="Cambria Math"/>
                        </w:rPr>
                        <m:t>l</m:t>
                      </m:r>
                      <m:r>
                        <w:rPr>
                          <w:rFonts w:ascii="Cambria Math"/>
                        </w:rPr>
                        <m:t>'</m:t>
                      </m:r>
                      <m:r>
                        <w:rPr>
                          <w:rFonts w:ascii="Cambria Math"/>
                        </w:rPr>
                        <m:t>emprunt</m:t>
                      </m:r>
                    </m:e>
                  </m:mr>
                </m:m>
                <m:r>
                  <m:rPr>
                    <m:sty m:val="p"/>
                  </m:rPr>
                  <w:rPr>
                    <w:rFonts w:ascii="Cambria Math"/>
                  </w:rPr>
                  <w:br/>
                </m:r>
              </m:oMath>
              <m:oMath>
                <m:m>
                  <m:mPr>
                    <m:mcs>
                      <m:mc>
                        <m:mcPr>
                          <m:count m:val="2"/>
                          <m:mcJc m:val="center"/>
                        </m:mcPr>
                      </m:mc>
                    </m:mcs>
                    <m:ctrlPr>
                      <w:rPr>
                        <w:rFonts w:ascii="Cambria Math" w:hAnsi="Cambria Math"/>
                        <w:i/>
                        <w:iCs/>
                      </w:rPr>
                    </m:ctrlPr>
                  </m:mPr>
                  <m:mr>
                    <m:e>
                      <m:r>
                        <w:rPr>
                          <w:rFonts w:ascii="Cambria Math"/>
                        </w:rPr>
                        <m:t>i=ecl,ecl2</m:t>
                      </m:r>
                    </m:e>
                    <m:e/>
                  </m:mr>
                </m:m>
                <m:r>
                  <m:rPr>
                    <m:sty m:val="p"/>
                  </m:rPr>
                  <w:rPr>
                    <w:rFonts w:ascii="Cambria Math"/>
                  </w:rPr>
                  <w:br/>
                </m:r>
              </m:oMath>
              <m:oMath>
                <m:r>
                  <w:rPr>
                    <w:rFonts w:ascii="Cambria Math"/>
                  </w:rPr>
                  <m:t>Δ</m:t>
                </m:r>
                <m:sSubSup>
                  <m:sSubSupPr>
                    <m:ctrlPr>
                      <w:rPr>
                        <w:rFonts w:ascii="Cambria Math" w:hAnsi="Cambria Math"/>
                        <w:i/>
                        <w:iCs/>
                      </w:rPr>
                    </m:ctrlPr>
                  </m:sSubSupPr>
                  <m:e>
                    <m:r>
                      <w:rPr>
                        <w:rFonts w:ascii="Cambria Math"/>
                      </w:rPr>
                      <m:t>p</m:t>
                    </m:r>
                  </m:e>
                  <m:sub>
                    <m:r>
                      <w:rPr>
                        <w:rFonts w:ascii="Cambria Math"/>
                      </w:rPr>
                      <m:t>t</m:t>
                    </m:r>
                  </m:sub>
                  <m:sup>
                    <m:r>
                      <w:rPr>
                        <w:rFonts w:ascii="Cambria Math"/>
                      </w:rPr>
                      <m:t>ener_i</m:t>
                    </m:r>
                  </m:sup>
                </m:sSubSup>
                <m:r>
                  <w:rPr>
                    <w:rFonts w:ascii="Cambria Math"/>
                  </w:rPr>
                  <m:t>=Δ</m:t>
                </m:r>
                <m:func>
                  <m:funcPr>
                    <m:ctrlPr>
                      <w:rPr>
                        <w:rFonts w:ascii="Cambria Math" w:hAnsi="Cambria Math"/>
                        <w:i/>
                        <w:iCs/>
                      </w:rPr>
                    </m:ctrlPr>
                  </m:funcPr>
                  <m:fName>
                    <m:r>
                      <w:rPr>
                        <w:rFonts w:ascii="Cambria Math"/>
                      </w:rPr>
                      <m:t>ln</m:t>
                    </m:r>
                  </m:fName>
                  <m:e>
                    <m:d>
                      <m:dPr>
                        <m:ctrlPr>
                          <w:rPr>
                            <w:rFonts w:ascii="Cambria Math" w:hAnsi="Cambria Math"/>
                            <w:i/>
                            <w:iCs/>
                          </w:rPr>
                        </m:ctrlPr>
                      </m:dPr>
                      <m:e>
                        <m:f>
                          <m:fPr>
                            <m:ctrlPr>
                              <w:rPr>
                                <w:rFonts w:ascii="Cambria Math" w:hAnsi="Cambria Math"/>
                                <w:i/>
                                <w:iCs/>
                              </w:rPr>
                            </m:ctrlPr>
                          </m:fPr>
                          <m:num>
                            <m:sSubSup>
                              <m:sSubSupPr>
                                <m:ctrlPr>
                                  <w:rPr>
                                    <w:rFonts w:ascii="Cambria Math" w:hAnsi="Cambria Math"/>
                                    <w:i/>
                                    <w:iCs/>
                                  </w:rPr>
                                </m:ctrlPr>
                              </m:sSubSupPr>
                              <m:e>
                                <m:r>
                                  <w:rPr>
                                    <w:rFonts w:ascii="Cambria Math"/>
                                  </w:rPr>
                                  <m:t>C</m:t>
                                </m:r>
                              </m:e>
                              <m:sub>
                                <m:r>
                                  <w:rPr>
                                    <w:rFonts w:ascii="Cambria Math"/>
                                  </w:rPr>
                                  <m:t>t</m:t>
                                </m:r>
                              </m:sub>
                              <m:sup>
                                <m:r>
                                  <w:rPr>
                                    <w:rFonts w:ascii="Cambria Math"/>
                                  </w:rPr>
                                  <m:t>ener_i</m:t>
                                </m:r>
                              </m:sup>
                            </m:sSubSup>
                          </m:num>
                          <m:den>
                            <m:r>
                              <w:rPr>
                                <w:rFonts w:ascii="Cambria Math"/>
                              </w:rPr>
                              <m:t>Bui</m:t>
                            </m:r>
                            <m:sSubSup>
                              <m:sSubSupPr>
                                <m:ctrlPr>
                                  <w:rPr>
                                    <w:rFonts w:ascii="Cambria Math" w:hAnsi="Cambria Math"/>
                                    <w:i/>
                                    <w:iCs/>
                                  </w:rPr>
                                </m:ctrlPr>
                              </m:sSubSupPr>
                              <m:e>
                                <m:r>
                                  <w:rPr>
                                    <w:rFonts w:ascii="Cambria Math"/>
                                  </w:rPr>
                                  <m:t>l</m:t>
                                </m:r>
                              </m:e>
                              <m:sub>
                                <m:r>
                                  <w:rPr>
                                    <w:rFonts w:ascii="Cambria Math"/>
                                  </w:rPr>
                                  <m:t>t</m:t>
                                </m:r>
                              </m:sub>
                              <m:sup>
                                <m:r>
                                  <w:rPr>
                                    <w:rFonts w:ascii="Cambria Math"/>
                                  </w:rPr>
                                  <m:t>i</m:t>
                                </m:r>
                              </m:sup>
                            </m:sSubSup>
                          </m:den>
                        </m:f>
                      </m:e>
                    </m:d>
                  </m:e>
                </m:func>
                <m:r>
                  <m:rPr>
                    <m:sty m:val="p"/>
                  </m:rPr>
                  <w:rPr>
                    <w:rFonts w:ascii="Cambria Math"/>
                  </w:rPr>
                  <w:br/>
                </m:r>
              </m:oMath>
              <m:oMath>
                <m:r>
                  <w:rPr>
                    <w:rFonts w:ascii="Cambria Math"/>
                  </w:rPr>
                  <m:t>fac_con</m:t>
                </m:r>
                <m:sSub>
                  <m:sSubPr>
                    <m:ctrlPr>
                      <w:rPr>
                        <w:rFonts w:ascii="Cambria Math" w:hAnsi="Cambria Math"/>
                        <w:i/>
                        <w:iCs/>
                      </w:rPr>
                    </m:ctrlPr>
                  </m:sSubPr>
                  <m:e>
                    <m:r>
                      <w:rPr>
                        <w:rFonts w:ascii="Cambria Math"/>
                      </w:rPr>
                      <m:t>v</m:t>
                    </m:r>
                  </m:e>
                  <m:sub>
                    <m:r>
                      <w:rPr>
                        <w:rFonts w:ascii="Cambria Math"/>
                      </w:rPr>
                      <m:t>i</m:t>
                    </m:r>
                  </m:sub>
                </m:sSub>
                <m:r>
                  <w:rPr>
                    <w:rFonts w:ascii="Cambria Math"/>
                  </w:rPr>
                  <m:t>=1/</m:t>
                </m:r>
                <m:sSubSup>
                  <m:sSubSupPr>
                    <m:ctrlPr>
                      <w:rPr>
                        <w:rFonts w:ascii="Cambria Math" w:hAnsi="Cambria Math"/>
                        <w:i/>
                        <w:iCs/>
                      </w:rPr>
                    </m:ctrlPr>
                  </m:sSubSupPr>
                  <m:e>
                    <m:r>
                      <w:rPr>
                        <w:rFonts w:ascii="Cambria Math"/>
                      </w:rPr>
                      <m:t>P</m:t>
                    </m:r>
                  </m:e>
                  <m:sub>
                    <m:r>
                      <w:rPr>
                        <w:rFonts w:ascii="Cambria Math"/>
                      </w:rPr>
                      <m:t>0</m:t>
                    </m:r>
                  </m:sub>
                  <m:sup>
                    <m:r>
                      <w:rPr>
                        <w:rFonts w:ascii="Cambria Math"/>
                      </w:rPr>
                      <m:t>I_i/</m:t>
                    </m:r>
                    <m:sSup>
                      <m:sSupPr>
                        <m:ctrlPr>
                          <w:rPr>
                            <w:rFonts w:ascii="Cambria Math" w:hAnsi="Cambria Math"/>
                            <w:i/>
                            <w:iCs/>
                          </w:rPr>
                        </m:ctrlPr>
                      </m:sSupPr>
                      <m:e>
                        <m:r>
                          <w:rPr>
                            <w:rFonts w:ascii="Cambria Math"/>
                          </w:rPr>
                          <m:t>m</m:t>
                        </m:r>
                      </m:e>
                      <m:sup>
                        <m:r>
                          <w:rPr>
                            <w:rFonts w:ascii="Cambria Math"/>
                          </w:rPr>
                          <m:t>2</m:t>
                        </m:r>
                      </m:sup>
                    </m:sSup>
                  </m:sup>
                </m:sSubSup>
                <m:r>
                  <m:rPr>
                    <m:nor/>
                  </m:rPr>
                  <w:rPr>
                    <w:rFonts w:ascii="Cambria Math"/>
                    <w:iCs/>
                  </w:rPr>
                  <m:t xml:space="preserve"> avec </m:t>
                </m:r>
                <m:r>
                  <w:rPr>
                    <w:rFonts w:ascii="Cambria Math"/>
                  </w:rPr>
                  <m:t>i</m:t>
                </m:r>
                <m:r>
                  <m:rPr>
                    <m:sty m:val="p"/>
                  </m:rPr>
                  <w:rPr>
                    <w:rFonts w:ascii="Cambria Math"/>
                  </w:rPr>
                  <m:t>=</m:t>
                </m:r>
                <m:r>
                  <w:rPr>
                    <w:rFonts w:ascii="Cambria Math"/>
                  </w:rPr>
                  <m:t>buil</m:t>
                </m:r>
                <m:r>
                  <m:rPr>
                    <m:sty m:val="p"/>
                  </m:rPr>
                  <w:rPr>
                    <w:rFonts w:ascii="Cambria Math"/>
                  </w:rPr>
                  <m:t>,</m:t>
                </m:r>
                <m:r>
                  <w:rPr>
                    <w:rFonts w:ascii="Cambria Math" w:hAnsi="Cambria Math" w:cs="Cambria Math"/>
                  </w:rPr>
                  <m:t>h</m:t>
                </m:r>
                <m:r>
                  <w:rPr>
                    <w:rFonts w:ascii="Cambria Math"/>
                  </w:rPr>
                  <m:t>ous</m:t>
                </m:r>
                <m:r>
                  <m:rPr>
                    <m:sty m:val="p"/>
                  </m:rPr>
                  <w:rPr>
                    <w:rFonts w:ascii="Cambria Math"/>
                  </w:rPr>
                  <m:t>_</m:t>
                </m:r>
                <m:r>
                  <w:rPr>
                    <w:rFonts w:ascii="Cambria Math"/>
                  </w:rPr>
                  <m:t>eff</m:t>
                </m:r>
              </m:oMath>
            </m:oMathPara>
          </w:p>
          <w:p w14:paraId="2FD56010" w14:textId="77777777" w:rsidR="009102B3" w:rsidRDefault="009102B3" w:rsidP="009102B3">
            <w:pPr>
              <w:tabs>
                <w:tab w:val="left" w:pos="1510"/>
              </w:tabs>
              <w:ind w:left="1416"/>
              <w:rPr>
                <w:i/>
                <w:iCs/>
              </w:rPr>
            </w:pPr>
          </w:p>
          <w:p w14:paraId="27D3098D" w14:textId="77777777" w:rsidR="009102B3" w:rsidRDefault="009102B3" w:rsidP="009102B3">
            <w:pPr>
              <w:pStyle w:val="Titre3"/>
            </w:pPr>
            <w:bookmarkStart w:id="7" w:name="_Toc144743355"/>
            <w:r>
              <w:t>Méthodologie de la modélisation des mesures de transition</w:t>
            </w:r>
            <w:bookmarkEnd w:id="7"/>
          </w:p>
          <w:p w14:paraId="6622217D" w14:textId="77777777" w:rsidR="009102B3" w:rsidRPr="00DE71B3" w:rsidRDefault="009102B3" w:rsidP="009102B3"/>
          <w:p w14:paraId="466BAC40" w14:textId="77777777" w:rsidR="009102B3" w:rsidRDefault="009102B3" w:rsidP="009102B3">
            <w:pPr>
              <w:tabs>
                <w:tab w:val="left" w:pos="1510"/>
              </w:tabs>
            </w:pPr>
            <w:r w:rsidRPr="00217E5C">
              <w:t xml:space="preserve">Cette spécification permet de simuler un grand nombre de mesures : </w:t>
            </w:r>
          </w:p>
          <w:p w14:paraId="2BBBE60C" w14:textId="77777777" w:rsidR="009102B3" w:rsidRPr="002D73D9" w:rsidRDefault="009102B3" w:rsidP="009102B3">
            <w:pPr>
              <w:tabs>
                <w:tab w:val="left" w:pos="1510"/>
              </w:tabs>
              <w:rPr>
                <w:b/>
                <w:bCs/>
              </w:rPr>
            </w:pPr>
            <w:r w:rsidRPr="00217E5C">
              <w:rPr>
                <w:b/>
                <w:bCs/>
              </w:rPr>
              <w:t>Pour accélérer la rénovation du parc</w:t>
            </w:r>
          </w:p>
          <w:p w14:paraId="6275292F" w14:textId="77777777" w:rsidR="009102B3" w:rsidRPr="00A24440" w:rsidRDefault="009102B3" w:rsidP="009102B3">
            <w:pPr>
              <w:numPr>
                <w:ilvl w:val="0"/>
                <w:numId w:val="28"/>
              </w:numPr>
              <w:tabs>
                <w:tab w:val="clear" w:pos="720"/>
                <w:tab w:val="num" w:pos="1428"/>
                <w:tab w:val="left" w:pos="1510"/>
              </w:tabs>
              <w:ind w:left="1428"/>
            </w:pPr>
            <w:r>
              <w:t>Pour diminuer les contraintes d’accès au crédit (modification des règles prudentielles, garantie d’emprunt ou essor du tiers financement) il suffit d’augmenter</w:t>
            </w:r>
            <w:r w:rsidRPr="00A24440">
              <w:t xml:space="preserve"> la valeur du </w:t>
            </w:r>
            <w:proofErr w:type="spellStart"/>
            <w:r w:rsidRPr="00A24440">
              <w:t>coeff</w:t>
            </w:r>
            <w:proofErr w:type="spellEnd"/>
            <w:r w:rsidRPr="00A24440">
              <w:t xml:space="preserve"> </w:t>
            </w:r>
            <w:proofErr w:type="spellStart"/>
            <w:r w:rsidRPr="00A24440">
              <w:t>nu_rehab</w:t>
            </w:r>
            <w:proofErr w:type="spellEnd"/>
          </w:p>
          <w:p w14:paraId="43B9CD36" w14:textId="77777777" w:rsidR="009102B3" w:rsidRDefault="009102B3" w:rsidP="009102B3">
            <w:pPr>
              <w:numPr>
                <w:ilvl w:val="0"/>
                <w:numId w:val="28"/>
              </w:numPr>
              <w:tabs>
                <w:tab w:val="clear" w:pos="720"/>
                <w:tab w:val="num" w:pos="1428"/>
                <w:tab w:val="left" w:pos="1510"/>
              </w:tabs>
              <w:ind w:left="1428"/>
            </w:pPr>
            <w:r>
              <w:t>Pour augmenter les</w:t>
            </w:r>
            <w:r w:rsidRPr="00A24440">
              <w:t xml:space="preserve"> aides à la rénovation : </w:t>
            </w:r>
            <w:r>
              <w:t xml:space="preserve">il suffit d’augmenter le taux R_SUB </w:t>
            </w:r>
          </w:p>
          <w:p w14:paraId="4A0261FD" w14:textId="77777777" w:rsidR="009102B3" w:rsidRDefault="009102B3" w:rsidP="009102B3">
            <w:pPr>
              <w:tabs>
                <w:tab w:val="left" w:pos="1510"/>
              </w:tabs>
              <w:ind w:left="1428"/>
            </w:pPr>
            <w:r>
              <w:t xml:space="preserve">Celui-ci est le produit du taux des subventions publiques à la rénovation (ex : ma prime </w:t>
            </w:r>
            <w:proofErr w:type="spellStart"/>
            <w:r>
              <w:t>rénov</w:t>
            </w:r>
            <w:proofErr w:type="spellEnd"/>
            <w:r>
              <w:t xml:space="preserve"> et les aides ANAH) et du taux d’aides versés par les obligés du dispositif des certificats d’économie d’énergie CEE. </w:t>
            </w:r>
          </w:p>
          <w:p w14:paraId="58760ACA" w14:textId="77777777" w:rsidR="009102B3" w:rsidRPr="007916C2" w:rsidRDefault="009102B3" w:rsidP="009102B3">
            <w:pPr>
              <w:tabs>
                <w:tab w:val="left" w:pos="1510"/>
              </w:tabs>
              <w:ind w:left="1428"/>
              <w:rPr>
                <w:i/>
                <w:iCs/>
              </w:rPr>
            </w:pPr>
            <w:r w:rsidRPr="007916C2">
              <w:rPr>
                <w:i/>
                <w:iCs/>
              </w:rPr>
              <w:t>R_SUB[</w:t>
            </w:r>
            <w:proofErr w:type="gramStart"/>
            <w:r w:rsidRPr="007916C2">
              <w:rPr>
                <w:i/>
                <w:iCs/>
              </w:rPr>
              <w:t>h,ecl</w:t>
            </w:r>
            <w:proofErr w:type="gramEnd"/>
            <w:r w:rsidRPr="007916C2">
              <w:rPr>
                <w:i/>
                <w:iCs/>
              </w:rPr>
              <w:t>,ecl2] = R_SUB_RENOV[h,ecl,ecl2] + R_SUB_CEE[h,ecl,ecl2]</w:t>
            </w:r>
          </w:p>
          <w:p w14:paraId="4388C618" w14:textId="77777777" w:rsidR="009102B3" w:rsidRDefault="009102B3" w:rsidP="009102B3">
            <w:pPr>
              <w:tabs>
                <w:tab w:val="left" w:pos="1510"/>
              </w:tabs>
              <w:ind w:left="1428"/>
              <w:rPr>
                <w:i/>
                <w:iCs/>
              </w:rPr>
            </w:pPr>
            <w:r>
              <w:t xml:space="preserve">Avec </w:t>
            </w:r>
            <w:r w:rsidRPr="007916C2">
              <w:rPr>
                <w:i/>
                <w:iCs/>
              </w:rPr>
              <w:t>R_SUB_CEE[</w:t>
            </w:r>
            <w:proofErr w:type="gramStart"/>
            <w:r w:rsidRPr="007916C2">
              <w:rPr>
                <w:i/>
                <w:iCs/>
              </w:rPr>
              <w:t>h,ecl</w:t>
            </w:r>
            <w:proofErr w:type="gramEnd"/>
            <w:r w:rsidRPr="007916C2">
              <w:rPr>
                <w:i/>
                <w:iCs/>
              </w:rPr>
              <w:t>,ecl2]=CEE/REHAB_VAL</w:t>
            </w:r>
          </w:p>
          <w:p w14:paraId="712450F8" w14:textId="77777777" w:rsidR="009102B3" w:rsidRDefault="009102B3" w:rsidP="009102B3">
            <w:pPr>
              <w:tabs>
                <w:tab w:val="left" w:pos="1510"/>
              </w:tabs>
              <w:ind w:left="1428"/>
            </w:pPr>
            <w:r w:rsidRPr="007916C2">
              <w:t xml:space="preserve">Le montant global des CEE exigé en volume est </w:t>
            </w:r>
            <w:proofErr w:type="spellStart"/>
            <w:r w:rsidRPr="007916C2">
              <w:t>exogene</w:t>
            </w:r>
            <w:proofErr w:type="spellEnd"/>
          </w:p>
          <w:p w14:paraId="19433A86" w14:textId="77777777" w:rsidR="009102B3" w:rsidRPr="00A24440" w:rsidRDefault="009102B3" w:rsidP="009102B3">
            <w:pPr>
              <w:tabs>
                <w:tab w:val="left" w:pos="1510"/>
              </w:tabs>
              <w:ind w:left="1428"/>
            </w:pPr>
            <w:r>
              <w:t xml:space="preserve">Il est imputé </w:t>
            </w:r>
            <w:proofErr w:type="gramStart"/>
            <w:r>
              <w:t>aux coût</w:t>
            </w:r>
            <w:proofErr w:type="gramEnd"/>
            <w:r>
              <w:t xml:space="preserve"> de production des obligés au prorata de leur vente d’énergie en volume et abonde le revenu disponible des ménages.</w:t>
            </w:r>
          </w:p>
          <w:p w14:paraId="4328E70B" w14:textId="77777777" w:rsidR="009102B3" w:rsidRDefault="009102B3" w:rsidP="009102B3">
            <w:pPr>
              <w:tabs>
                <w:tab w:val="left" w:pos="1510"/>
              </w:tabs>
              <w:ind w:left="1428"/>
            </w:pPr>
            <w:r w:rsidRPr="00DD1841">
              <w:rPr>
                <w:i/>
                <w:iCs/>
              </w:rPr>
              <w:t>R</w:t>
            </w:r>
            <w:r w:rsidRPr="007916C2">
              <w:rPr>
                <w:i/>
                <w:iCs/>
              </w:rPr>
              <w:t>_SUB_</w:t>
            </w:r>
            <w:r>
              <w:rPr>
                <w:i/>
                <w:iCs/>
              </w:rPr>
              <w:t>RENOV</w:t>
            </w:r>
            <w:r>
              <w:t xml:space="preserve"> est </w:t>
            </w:r>
            <w:proofErr w:type="spellStart"/>
            <w:r>
              <w:t>exogene</w:t>
            </w:r>
            <w:proofErr w:type="spellEnd"/>
            <w:r>
              <w:t xml:space="preserve">. Il est calibré à l’année de base comme le ratio du montant des dépenses de « ma prime </w:t>
            </w:r>
            <w:proofErr w:type="spellStart"/>
            <w:r>
              <w:t>rénov</w:t>
            </w:r>
            <w:proofErr w:type="spellEnd"/>
            <w:r>
              <w:t xml:space="preserve"> » et des autres publiques à la rénovation sur le total </w:t>
            </w:r>
            <w:proofErr w:type="gramStart"/>
            <w:r>
              <w:t>des rénovation</w:t>
            </w:r>
            <w:proofErr w:type="gramEnd"/>
            <w:r>
              <w:t xml:space="preserve"> en valeur </w:t>
            </w:r>
            <w:r w:rsidRPr="007916C2">
              <w:rPr>
                <w:i/>
                <w:iCs/>
              </w:rPr>
              <w:t>REHAB_VAL</w:t>
            </w:r>
          </w:p>
          <w:p w14:paraId="13346BF6" w14:textId="77777777" w:rsidR="009102B3" w:rsidRDefault="009102B3" w:rsidP="009102B3">
            <w:pPr>
              <w:tabs>
                <w:tab w:val="left" w:pos="1510"/>
              </w:tabs>
              <w:ind w:left="1428"/>
            </w:pPr>
            <w:r>
              <w:t xml:space="preserve">  Le montant cumulé des subventions publiques versées est imputé aux dépenses de l’Etat et abonde le revenu disponible des ménages. </w:t>
            </w:r>
          </w:p>
          <w:p w14:paraId="5D1E8379" w14:textId="77777777" w:rsidR="009102B3" w:rsidRPr="00217E5C" w:rsidRDefault="009102B3" w:rsidP="009102B3">
            <w:pPr>
              <w:tabs>
                <w:tab w:val="left" w:pos="1510"/>
              </w:tabs>
              <w:rPr>
                <w:b/>
                <w:bCs/>
              </w:rPr>
            </w:pPr>
            <w:r w:rsidRPr="00217E5C">
              <w:rPr>
                <w:b/>
                <w:bCs/>
              </w:rPr>
              <w:t>Pour réduire la construction neuve :</w:t>
            </w:r>
          </w:p>
          <w:p w14:paraId="76A6A141" w14:textId="77777777" w:rsidR="009102B3" w:rsidRDefault="009102B3" w:rsidP="009102B3">
            <w:pPr>
              <w:numPr>
                <w:ilvl w:val="1"/>
                <w:numId w:val="28"/>
              </w:numPr>
              <w:tabs>
                <w:tab w:val="left" w:pos="1510"/>
              </w:tabs>
            </w:pPr>
            <w:r>
              <w:t xml:space="preserve"> </w:t>
            </w:r>
            <w:proofErr w:type="gramStart"/>
            <w:r>
              <w:t>il</w:t>
            </w:r>
            <w:proofErr w:type="gramEnd"/>
            <w:r>
              <w:t xml:space="preserve"> suffit de diminuer le </w:t>
            </w:r>
            <w:r w:rsidRPr="00A24440">
              <w:t xml:space="preserve">nombre de m2 par habitant : </w:t>
            </w:r>
            <w:r>
              <w:t xml:space="preserve">ce ratio est </w:t>
            </w:r>
            <w:proofErr w:type="spellStart"/>
            <w:r w:rsidRPr="00A24440">
              <w:t>exogene</w:t>
            </w:r>
            <w:proofErr w:type="spellEnd"/>
            <w:r>
              <w:t xml:space="preserve">.  Il détermine avec la croissance démographique la taille du parc. </w:t>
            </w:r>
            <w:r w:rsidRPr="00A24440">
              <w:t xml:space="preserve"> </w:t>
            </w:r>
          </w:p>
          <w:p w14:paraId="718534D2" w14:textId="77777777" w:rsidR="009102B3" w:rsidRPr="00A24440" w:rsidRDefault="009102B3" w:rsidP="009102B3">
            <w:pPr>
              <w:tabs>
                <w:tab w:val="left" w:pos="1510"/>
              </w:tabs>
              <w:ind w:left="2160"/>
            </w:pPr>
            <w:r w:rsidRPr="00A24440">
              <w:t>(</w:t>
            </w:r>
            <w:proofErr w:type="spellStart"/>
            <w:proofErr w:type="gramStart"/>
            <w:r w:rsidRPr="00A24440">
              <w:t>dlog</w:t>
            </w:r>
            <w:proofErr w:type="spellEnd"/>
            <w:r w:rsidRPr="00A24440">
              <w:t>(</w:t>
            </w:r>
            <w:proofErr w:type="gramEnd"/>
            <w:r w:rsidRPr="00A24440">
              <w:t>BUIL) =</w:t>
            </w:r>
            <w:proofErr w:type="spellStart"/>
            <w:r w:rsidRPr="00A24440">
              <w:t>dlog</w:t>
            </w:r>
            <w:proofErr w:type="spellEnd"/>
            <w:r w:rsidRPr="00A24440">
              <w:t xml:space="preserve">(Pop) + </w:t>
            </w:r>
            <w:proofErr w:type="spellStart"/>
            <w:r w:rsidRPr="00A24440">
              <w:t>dlog</w:t>
            </w:r>
            <w:proofErr w:type="spellEnd"/>
            <w:r w:rsidRPr="00A24440">
              <w:t>(m2per habita)</w:t>
            </w:r>
          </w:p>
          <w:p w14:paraId="1E484005" w14:textId="77777777" w:rsidR="009102B3" w:rsidRPr="00A24440" w:rsidRDefault="009102B3" w:rsidP="009102B3">
            <w:pPr>
              <w:numPr>
                <w:ilvl w:val="1"/>
                <w:numId w:val="28"/>
              </w:numPr>
              <w:tabs>
                <w:tab w:val="left" w:pos="1510"/>
              </w:tabs>
            </w:pPr>
            <w:r>
              <w:t>Il est également possible de diminuer le</w:t>
            </w:r>
            <w:r w:rsidRPr="00A24440">
              <w:t xml:space="preserve"> taux de destruction pour limiter les constructions neuves. </w:t>
            </w:r>
            <w:r>
              <w:t>(</w:t>
            </w:r>
            <w:proofErr w:type="gramStart"/>
            <w:r>
              <w:t>hypothèse</w:t>
            </w:r>
            <w:proofErr w:type="gramEnd"/>
            <w:r>
              <w:t xml:space="preserve"> d’une </w:t>
            </w:r>
            <w:proofErr w:type="spellStart"/>
            <w:r>
              <w:t>réapropriation</w:t>
            </w:r>
            <w:proofErr w:type="spellEnd"/>
            <w:r>
              <w:t xml:space="preserve"> des logements vacants en zone rurale)</w:t>
            </w:r>
          </w:p>
          <w:p w14:paraId="54CCD0AA" w14:textId="77777777" w:rsidR="009102B3" w:rsidRDefault="009102B3" w:rsidP="009102B3">
            <w:pPr>
              <w:numPr>
                <w:ilvl w:val="1"/>
                <w:numId w:val="28"/>
              </w:numPr>
              <w:tabs>
                <w:tab w:val="left" w:pos="1510"/>
              </w:tabs>
            </w:pPr>
            <w:r>
              <w:t>IL est p</w:t>
            </w:r>
            <w:r w:rsidRPr="00A24440">
              <w:t>ossib</w:t>
            </w:r>
            <w:r>
              <w:t>le</w:t>
            </w:r>
            <w:r w:rsidRPr="00A24440">
              <w:t xml:space="preserve"> d’introduire en parallèle une taxe sur les logements et ou bureaux vacants et d’</w:t>
            </w:r>
            <w:proofErr w:type="spellStart"/>
            <w:r w:rsidRPr="00A24440">
              <w:t>endogénéiser</w:t>
            </w:r>
            <w:proofErr w:type="spellEnd"/>
            <w:r w:rsidRPr="00A24440">
              <w:t xml:space="preserve"> les recettes en fonction de la diminution du nombre de m²/tête</w:t>
            </w:r>
          </w:p>
          <w:p w14:paraId="506DE339" w14:textId="77777777" w:rsidR="009102B3" w:rsidRDefault="009102B3" w:rsidP="009102B3">
            <w:pPr>
              <w:tabs>
                <w:tab w:val="left" w:pos="1510"/>
              </w:tabs>
              <w:rPr>
                <w:b/>
                <w:bCs/>
              </w:rPr>
            </w:pPr>
            <w:r w:rsidRPr="00217E5C">
              <w:rPr>
                <w:b/>
                <w:bCs/>
              </w:rPr>
              <w:t>Pour favoriser la rénovation du mix énergétique du résidentiel</w:t>
            </w:r>
            <w:r>
              <w:rPr>
                <w:b/>
                <w:bCs/>
              </w:rPr>
              <w:t> :</w:t>
            </w:r>
          </w:p>
          <w:p w14:paraId="22B2D6E7" w14:textId="77777777" w:rsidR="009102B3" w:rsidRPr="008B566F" w:rsidRDefault="009102B3" w:rsidP="009102B3">
            <w:pPr>
              <w:tabs>
                <w:tab w:val="left" w:pos="1510"/>
              </w:tabs>
            </w:pPr>
            <w:r w:rsidRPr="008B566F">
              <w:t xml:space="preserve">Dans </w:t>
            </w:r>
            <w:proofErr w:type="spellStart"/>
            <w:r w:rsidRPr="008B566F">
              <w:t>ThreeME</w:t>
            </w:r>
            <w:proofErr w:type="spellEnd"/>
            <w:r w:rsidRPr="008B566F">
              <w:t>, le taux de croissance des énergies dans le mix</w:t>
            </w:r>
            <w:r>
              <w:t xml:space="preserve"> du résidentiel</w:t>
            </w:r>
            <w:r w:rsidRPr="008B566F">
              <w:t xml:space="preserve"> dépend du taux de croissance du besoin </w:t>
            </w:r>
            <w:r>
              <w:t xml:space="preserve">en énergie </w:t>
            </w:r>
            <w:r w:rsidRPr="008B566F">
              <w:t xml:space="preserve">de chauffage </w:t>
            </w:r>
            <w:r>
              <w:t xml:space="preserve">et de consommation spécifique, </w:t>
            </w:r>
            <w:r w:rsidRPr="008B566F">
              <w:t>lui-même déterminé par les sauts de classe</w:t>
            </w:r>
            <w:r>
              <w:t> ;</w:t>
            </w:r>
            <w:r w:rsidRPr="008B566F">
              <w:t xml:space="preserve"> d’un coefficient exogène d’efficacité énergétique tendancielle </w:t>
            </w:r>
            <m:oMath>
              <m:sSub>
                <m:sSubPr>
                  <m:ctrlPr>
                    <w:rPr>
                      <w:rFonts w:ascii="Cambria Math" w:hAnsi="Cambria Math"/>
                      <w:i/>
                      <w:iCs/>
                    </w:rPr>
                  </m:ctrlPr>
                </m:sSubPr>
                <m:e>
                  <m:r>
                    <w:rPr>
                      <w:rFonts w:ascii="Cambria Math" w:hAnsi="Cambria Math"/>
                    </w:rPr>
                    <m:t>PRO</m:t>
                  </m:r>
                  <m:sSub>
                    <m:sSubPr>
                      <m:ctrlPr>
                        <w:rPr>
                          <w:rFonts w:ascii="Cambria Math" w:hAnsi="Cambria Math"/>
                          <w:i/>
                          <w:iCs/>
                        </w:rPr>
                      </m:ctrlPr>
                    </m:sSubPr>
                    <m:e>
                      <m:r>
                        <w:rPr>
                          <w:rFonts w:ascii="Cambria Math" w:hAnsi="Cambria Math"/>
                        </w:rPr>
                        <m:t>G</m:t>
                      </m:r>
                    </m:e>
                    <m:sub>
                      <m:r>
                        <w:rPr>
                          <w:rFonts w:ascii="Cambria Math" w:hAnsi="Cambria Math"/>
                        </w:rPr>
                        <m:t>E</m:t>
                      </m:r>
                    </m:sub>
                  </m:sSub>
                </m:e>
                <m:sub>
                  <m:r>
                    <w:rPr>
                      <w:rFonts w:ascii="Cambria Math" w:hAnsi="Cambria Math"/>
                    </w:rPr>
                    <m:t>it</m:t>
                  </m:r>
                </m:sub>
              </m:sSub>
            </m:oMath>
            <w:r w:rsidRPr="008B566F">
              <w:t xml:space="preserve"> et</w:t>
            </w:r>
            <w:r>
              <w:t xml:space="preserve"> </w:t>
            </w:r>
            <w:r w:rsidRPr="008B566F">
              <w:t xml:space="preserve">d’un terme de substitution entre énergie qui dépend d’une élasticité </w:t>
            </w:r>
            <m:oMath>
              <m:r>
                <w:rPr>
                  <w:rFonts w:ascii="Cambria Math" w:hAnsi="Cambria Math"/>
                </w:rPr>
                <m:t>η</m:t>
              </m:r>
            </m:oMath>
            <w:r w:rsidRPr="008B566F">
              <w:t xml:space="preserve"> et du taux de croissance relatif du</w:t>
            </w:r>
            <w:r>
              <w:t xml:space="preserve"> coût unitaire des énergies </w:t>
            </w:r>
            <w:r w:rsidRPr="008B566F">
              <w:t xml:space="preserve">TTC </w:t>
            </w:r>
            <m:oMath>
              <m:sSubSup>
                <m:sSubSupPr>
                  <m:ctrlPr>
                    <w:rPr>
                      <w:rFonts w:ascii="Cambria Math" w:hAnsi="Cambria Math"/>
                      <w:i/>
                      <w:iCs/>
                    </w:rPr>
                  </m:ctrlPr>
                </m:sSubSupPr>
                <m:e>
                  <m:r>
                    <w:rPr>
                      <w:rFonts w:ascii="Cambria Math" w:hAnsi="Cambria Math"/>
                    </w:rPr>
                    <m:t>C</m:t>
                  </m:r>
                </m:e>
                <m:sub>
                  <m:r>
                    <w:rPr>
                      <w:rFonts w:ascii="Cambria Math" w:hAnsi="Cambria Math"/>
                    </w:rPr>
                    <m:t>it</m:t>
                  </m:r>
                </m:sub>
                <m:sup>
                  <m:r>
                    <w:rPr>
                      <w:rFonts w:ascii="Cambria Math" w:hAnsi="Cambria Math"/>
                    </w:rPr>
                    <m:t>E</m:t>
                  </m:r>
                </m:sup>
              </m:sSubSup>
            </m:oMath>
          </w:p>
          <w:p w14:paraId="41EB238D" w14:textId="77777777" w:rsidR="009102B3" w:rsidRPr="00A24440" w:rsidRDefault="00000000" w:rsidP="009102B3">
            <w:pPr>
              <w:tabs>
                <w:tab w:val="left" w:pos="1510"/>
              </w:tabs>
            </w:pPr>
            <m:oMathPara>
              <m:oMathParaPr>
                <m:jc m:val="centerGroup"/>
              </m:oMathParaPr>
              <m:oMath>
                <m:func>
                  <m:funcPr>
                    <m:ctrlPr>
                      <w:rPr>
                        <w:rFonts w:ascii="Cambria Math" w:hAnsi="Cambria Math"/>
                        <w:i/>
                        <w:iCs/>
                      </w:rPr>
                    </m:ctrlPr>
                  </m:funcPr>
                  <m:fName>
                    <m:r>
                      <w:rPr>
                        <w:rFonts w:ascii="Cambria Math" w:hAnsi="Cambria Math"/>
                      </w:rPr>
                      <m:t> ∆</m:t>
                    </m:r>
                    <m:r>
                      <m:rPr>
                        <m:sty m:val="p"/>
                      </m:rPr>
                      <w:rPr>
                        <w:rFonts w:ascii="Cambria Math" w:hAnsi="Cambria Math"/>
                      </w:rPr>
                      <m:t>ln</m:t>
                    </m:r>
                  </m:fName>
                  <m:e>
                    <m:d>
                      <m:dPr>
                        <m:ctrlPr>
                          <w:rPr>
                            <w:rFonts w:ascii="Cambria Math" w:hAnsi="Cambria Math"/>
                            <w:i/>
                            <w:iCs/>
                          </w:rPr>
                        </m:ctrlPr>
                      </m:dPr>
                      <m:e>
                        <m:sSubSup>
                          <m:sSubSupPr>
                            <m:ctrlPr>
                              <w:rPr>
                                <w:rFonts w:ascii="Cambria Math" w:hAnsi="Cambria Math"/>
                                <w:i/>
                                <w:iCs/>
                              </w:rPr>
                            </m:ctrlPr>
                          </m:sSubSupPr>
                          <m:e>
                            <m:r>
                              <w:rPr>
                                <w:rFonts w:ascii="Cambria Math" w:hAnsi="Cambria Math"/>
                              </w:rPr>
                              <m:t>E</m:t>
                            </m:r>
                          </m:e>
                          <m:sub>
                            <m:r>
                              <w:rPr>
                                <w:rFonts w:ascii="Cambria Math" w:hAnsi="Cambria Math"/>
                              </w:rPr>
                              <m:t>it</m:t>
                            </m:r>
                          </m:sub>
                          <m:sup>
                            <m:r>
                              <w:rPr>
                                <w:rFonts w:ascii="Cambria Math" w:hAnsi="Cambria Math"/>
                              </w:rPr>
                              <m:t>n</m:t>
                            </m:r>
                          </m:sup>
                        </m:sSubSup>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t</m:t>
                            </m:r>
                          </m:sub>
                        </m:sSub>
                      </m:e>
                    </m:d>
                  </m:e>
                </m:func>
                <m:r>
                  <w:rPr>
                    <w:rFonts w:ascii="Cambria Math" w:hAnsi="Cambria Math"/>
                  </w:rPr>
                  <m:t>- </m:t>
                </m:r>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PRO</m:t>
                            </m:r>
                            <m:sSub>
                              <m:sSubPr>
                                <m:ctrlPr>
                                  <w:rPr>
                                    <w:rFonts w:ascii="Cambria Math" w:hAnsi="Cambria Math"/>
                                    <w:i/>
                                    <w:iCs/>
                                  </w:rPr>
                                </m:ctrlPr>
                              </m:sSubPr>
                              <m:e>
                                <m:r>
                                  <w:rPr>
                                    <w:rFonts w:ascii="Cambria Math" w:hAnsi="Cambria Math"/>
                                  </w:rPr>
                                  <m:t>G</m:t>
                                </m:r>
                              </m:e>
                              <m:sub>
                                <m:r>
                                  <w:rPr>
                                    <w:rFonts w:ascii="Cambria Math" w:hAnsi="Cambria Math"/>
                                  </w:rPr>
                                  <m:t>E</m:t>
                                </m:r>
                              </m:sub>
                            </m:sSub>
                          </m:e>
                          <m:sub>
                            <m:r>
                              <w:rPr>
                                <w:rFonts w:ascii="Cambria Math" w:hAnsi="Cambria Math"/>
                              </w:rPr>
                              <m:t>it</m:t>
                            </m:r>
                          </m:sub>
                        </m:sSub>
                      </m:e>
                    </m:d>
                  </m:e>
                </m:func>
                <m:r>
                  <w:rPr>
                    <w:rFonts w:ascii="Cambria Math" w:hAnsi="Cambria Math"/>
                  </w:rPr>
                  <m:t> -</m:t>
                </m:r>
                <m:nary>
                  <m:naryPr>
                    <m:chr m:val="∑"/>
                    <m:supHide m:val="1"/>
                    <m:ctrlPr>
                      <w:rPr>
                        <w:rFonts w:ascii="Cambria Math" w:hAnsi="Cambria Math"/>
                        <w:i/>
                        <w:iCs/>
                      </w:rPr>
                    </m:ctrlPr>
                  </m:naryPr>
                  <m:sub/>
                  <m:sup/>
                  <m:e>
                    <m:r>
                      <w:rPr>
                        <w:rFonts w:ascii="Cambria Math" w:hAnsi="Cambria Math"/>
                      </w:rPr>
                      <m:t>η</m:t>
                    </m:r>
                    <m:sSub>
                      <m:sSubPr>
                        <m:ctrlPr>
                          <w:rPr>
                            <w:rFonts w:ascii="Cambria Math" w:hAnsi="Cambria Math"/>
                            <w:i/>
                            <w:iCs/>
                          </w:rPr>
                        </m:ctrlPr>
                      </m:sSubPr>
                      <m:e>
                        <m:r>
                          <w:rPr>
                            <w:rFonts w:ascii="Cambria Math" w:hAnsi="Cambria Math"/>
                          </w:rPr>
                          <m:t>φ</m:t>
                        </m:r>
                      </m:e>
                      <m:sub>
                        <m:r>
                          <w:rPr>
                            <w:rFonts w:ascii="Cambria Math" w:hAnsi="Cambria Math"/>
                          </w:rPr>
                          <m:t>i',t-1</m:t>
                        </m:r>
                      </m:sub>
                    </m:sSub>
                    <m:r>
                      <w:rPr>
                        <w:rFonts w:ascii="Cambria Math" w:hAnsi="Cambria Math"/>
                      </w:rPr>
                      <m:t> </m:t>
                    </m:r>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Sup>
                              <m:sSubSupPr>
                                <m:ctrlPr>
                                  <w:rPr>
                                    <w:rFonts w:ascii="Cambria Math" w:hAnsi="Cambria Math"/>
                                    <w:i/>
                                    <w:iCs/>
                                  </w:rPr>
                                </m:ctrlPr>
                              </m:sSubSupPr>
                              <m:e>
                                <m:r>
                                  <w:rPr>
                                    <w:rFonts w:ascii="Cambria Math" w:hAnsi="Cambria Math"/>
                                  </w:rPr>
                                  <m:t>C</m:t>
                                </m:r>
                              </m:e>
                              <m:sub>
                                <m:r>
                                  <w:rPr>
                                    <w:rFonts w:ascii="Cambria Math" w:hAnsi="Cambria Math"/>
                                  </w:rPr>
                                  <m:t>it</m:t>
                                </m:r>
                              </m:sub>
                              <m:sup>
                                <m:r>
                                  <w:rPr>
                                    <w:rFonts w:ascii="Cambria Math" w:hAnsi="Cambria Math"/>
                                  </w:rPr>
                                  <m:t>E</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i't</m:t>
                                </m:r>
                              </m:sub>
                              <m:sup>
                                <m:r>
                                  <w:rPr>
                                    <w:rFonts w:ascii="Cambria Math" w:hAnsi="Cambria Math"/>
                                  </w:rPr>
                                  <m:t>E</m:t>
                                </m:r>
                              </m:sup>
                            </m:sSubSup>
                          </m:e>
                        </m:d>
                      </m:e>
                    </m:func>
                  </m:e>
                </m:nary>
              </m:oMath>
            </m:oMathPara>
          </w:p>
          <w:p w14:paraId="74BFA492" w14:textId="77777777" w:rsidR="009102B3" w:rsidRDefault="009102B3" w:rsidP="009102B3">
            <w:pPr>
              <w:tabs>
                <w:tab w:val="left" w:pos="1510"/>
              </w:tabs>
              <w:rPr>
                <w:b/>
                <w:bCs/>
              </w:rPr>
            </w:pPr>
            <w:r>
              <w:rPr>
                <w:b/>
                <w:bCs/>
              </w:rPr>
              <w:t xml:space="preserve">Pour modifier le mix énergétique ; il est possible : </w:t>
            </w:r>
          </w:p>
          <w:p w14:paraId="771978C3" w14:textId="77777777" w:rsidR="009102B3" w:rsidRDefault="009102B3" w:rsidP="009102B3">
            <w:pPr>
              <w:tabs>
                <w:tab w:val="left" w:pos="1510"/>
              </w:tabs>
            </w:pPr>
            <w:r>
              <w:t>De modifier les taux de taxe intérieure sur les énergies</w:t>
            </w:r>
          </w:p>
          <w:p w14:paraId="273AB745" w14:textId="77777777" w:rsidR="009102B3" w:rsidRDefault="009102B3" w:rsidP="009102B3">
            <w:pPr>
              <w:tabs>
                <w:tab w:val="left" w:pos="1510"/>
              </w:tabs>
            </w:pPr>
            <w:r>
              <w:t>D’introduire une taxe carbone</w:t>
            </w:r>
          </w:p>
          <w:p w14:paraId="1295913C" w14:textId="77777777" w:rsidR="009102B3" w:rsidRDefault="009102B3" w:rsidP="009102B3">
            <w:pPr>
              <w:tabs>
                <w:tab w:val="left" w:pos="1510"/>
              </w:tabs>
            </w:pPr>
            <w:r>
              <w:t xml:space="preserve">De relever les aides du </w:t>
            </w:r>
            <w:r w:rsidRPr="00A24440">
              <w:t xml:space="preserve">Fonds chaleur : </w:t>
            </w:r>
            <w:r>
              <w:t>On introduit alors une hausse de la subvention à la production du</w:t>
            </w:r>
            <w:r w:rsidRPr="00A24440">
              <w:t xml:space="preserve"> biogaz</w:t>
            </w:r>
            <w:r>
              <w:t>.</w:t>
            </w:r>
          </w:p>
          <w:p w14:paraId="0EF162FF" w14:textId="77777777" w:rsidR="009102B3" w:rsidRDefault="009102B3" w:rsidP="009102B3">
            <w:pPr>
              <w:tabs>
                <w:tab w:val="left" w:pos="1510"/>
              </w:tabs>
            </w:pPr>
            <w:r>
              <w:lastRenderedPageBreak/>
              <w:t>D’introduire des</w:t>
            </w:r>
            <w:r w:rsidRPr="00A24440">
              <w:t xml:space="preserve"> mesures réglementaires</w:t>
            </w:r>
            <w:r>
              <w:t xml:space="preserve"> visant la suppression ou la diminution de l’usage d’une énergie, liée à l’interdiction des ventes de chaudière par exemple. IL suffit d’ajouter un signal prix fictif dans le terme </w:t>
            </w:r>
            <m:oMath>
              <m:sSubSup>
                <m:sSubSupPr>
                  <m:ctrlPr>
                    <w:rPr>
                      <w:rFonts w:ascii="Cambria Math" w:hAnsi="Cambria Math"/>
                      <w:i/>
                      <w:iCs/>
                    </w:rPr>
                  </m:ctrlPr>
                </m:sSubSupPr>
                <m:e>
                  <m:r>
                    <w:rPr>
                      <w:rFonts w:ascii="Cambria Math" w:hAnsi="Cambria Math"/>
                    </w:rPr>
                    <m:t>C</m:t>
                  </m:r>
                </m:e>
                <m:sub>
                  <m:r>
                    <w:rPr>
                      <w:rFonts w:ascii="Cambria Math" w:hAnsi="Cambria Math"/>
                    </w:rPr>
                    <m:t>it</m:t>
                  </m:r>
                </m:sub>
                <m:sup>
                  <m:r>
                    <w:rPr>
                      <w:rFonts w:ascii="Cambria Math" w:hAnsi="Cambria Math"/>
                    </w:rPr>
                    <m:t>E</m:t>
                  </m:r>
                </m:sup>
              </m:sSubSup>
            </m:oMath>
            <w:r w:rsidRPr="00A24440">
              <w:t xml:space="preserve">  ex : hausse du prix du fioul telle que les ventes de chaudières disparaissent</w:t>
            </w:r>
            <w:r>
              <w:t xml:space="preserve">. </w:t>
            </w:r>
          </w:p>
          <w:p w14:paraId="410081D6" w14:textId="77777777" w:rsidR="009102B3" w:rsidRDefault="009102B3" w:rsidP="00317568"/>
        </w:tc>
      </w:tr>
      <w:tr w:rsidR="009102B3" w14:paraId="06BD0105" w14:textId="77777777" w:rsidTr="009102B3">
        <w:tc>
          <w:tcPr>
            <w:tcW w:w="9062" w:type="dxa"/>
          </w:tcPr>
          <w:p w14:paraId="2D719E2B" w14:textId="38A186CA" w:rsidR="009102B3" w:rsidRDefault="009102B3" w:rsidP="009102B3">
            <w:pPr>
              <w:pStyle w:val="Titre4"/>
            </w:pPr>
            <w:r>
              <w:lastRenderedPageBreak/>
              <w:t xml:space="preserve">Calibrage du modèle </w:t>
            </w:r>
            <w:proofErr w:type="spellStart"/>
            <w:r>
              <w:t>ThreeME</w:t>
            </w:r>
            <w:proofErr w:type="spellEnd"/>
          </w:p>
          <w:p w14:paraId="7ACD9309" w14:textId="77777777" w:rsidR="009102B3" w:rsidRDefault="009102B3" w:rsidP="009102B3">
            <w:r>
              <w:t xml:space="preserve">Les sorties endogènes de </w:t>
            </w:r>
            <w:proofErr w:type="spellStart"/>
            <w:r>
              <w:t>ThreeME</w:t>
            </w:r>
            <w:proofErr w:type="spellEnd"/>
            <w:r>
              <w:t xml:space="preserve"> en 2020 sont proches des données effectivement constatées. </w:t>
            </w:r>
          </w:p>
          <w:p w14:paraId="3B8EC20C" w14:textId="77777777" w:rsidR="009102B3" w:rsidRDefault="009102B3" w:rsidP="009102B3">
            <w:r>
              <w:t xml:space="preserve">Ventilation du parc par classe énergétique en 2020 : </w:t>
            </w:r>
          </w:p>
          <w:p w14:paraId="6EB710E9" w14:textId="77777777" w:rsidR="009102B3" w:rsidRDefault="009102B3" w:rsidP="009102B3">
            <w:r>
              <w:rPr>
                <w:noProof/>
              </w:rPr>
              <w:drawing>
                <wp:inline distT="0" distB="0" distL="0" distR="0" wp14:anchorId="3D86CC64" wp14:editId="775BDAB6">
                  <wp:extent cx="3816350" cy="2755900"/>
                  <wp:effectExtent l="0" t="0" r="0" b="6350"/>
                  <wp:docPr id="1878491715" name="Image 187849171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5251" name="Image 7" descr="Une image contenant texte, capture d’écran, Police, nombr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6350" cy="2755900"/>
                          </a:xfrm>
                          <a:prstGeom prst="rect">
                            <a:avLst/>
                          </a:prstGeom>
                          <a:noFill/>
                        </pic:spPr>
                      </pic:pic>
                    </a:graphicData>
                  </a:graphic>
                </wp:inline>
              </w:drawing>
            </w:r>
          </w:p>
          <w:p w14:paraId="0010B096" w14:textId="77777777" w:rsidR="009102B3" w:rsidRDefault="009102B3" w:rsidP="009102B3"/>
          <w:p w14:paraId="1B531A60" w14:textId="77777777" w:rsidR="009102B3" w:rsidRDefault="009102B3" w:rsidP="009102B3">
            <w:r>
              <w:rPr>
                <w:noProof/>
              </w:rPr>
              <w:drawing>
                <wp:inline distT="0" distB="0" distL="0" distR="0" wp14:anchorId="19E275C6" wp14:editId="1FCCF7EF">
                  <wp:extent cx="4584700" cy="2755900"/>
                  <wp:effectExtent l="0" t="0" r="6350" b="6350"/>
                  <wp:docPr id="846826611" name="Image 84682661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12391" name="Image 6" descr="Une image contenant texte, capture d’écran, Police, nombr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E278AF9" w14:textId="77777777" w:rsidR="009102B3" w:rsidRDefault="009102B3" w:rsidP="009102B3"/>
          <w:p w14:paraId="2E0B5F7B" w14:textId="77777777" w:rsidR="009102B3" w:rsidRDefault="009102B3" w:rsidP="009102B3">
            <w:r>
              <w:t xml:space="preserve">Sur la période 2010-2020 = écart cumulé de 1md€, soit moins de 1% d’erreur. </w:t>
            </w:r>
          </w:p>
          <w:p w14:paraId="055AB02D" w14:textId="77777777" w:rsidR="009102B3" w:rsidRDefault="009102B3" w:rsidP="009102B3">
            <w:r>
              <w:rPr>
                <w:noProof/>
              </w:rPr>
              <w:lastRenderedPageBreak/>
              <w:drawing>
                <wp:inline distT="0" distB="0" distL="0" distR="0" wp14:anchorId="15505ED9" wp14:editId="47536833">
                  <wp:extent cx="4572000" cy="2743200"/>
                  <wp:effectExtent l="0" t="0" r="0" b="0"/>
                  <wp:docPr id="1151536053" name="Graphique 1151536053">
                    <a:extLst xmlns:a="http://schemas.openxmlformats.org/drawingml/2006/main">
                      <a:ext uri="{FF2B5EF4-FFF2-40B4-BE49-F238E27FC236}">
                        <a16:creationId xmlns:a16="http://schemas.microsoft.com/office/drawing/2014/main" id="{EEC7B4DA-BB28-28AD-998C-BC998C3216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25748F" w14:textId="77777777" w:rsidR="009102B3" w:rsidRDefault="009102B3" w:rsidP="009102B3">
            <w:r>
              <w:t xml:space="preserve">Sur la période, la différence cumulée égale à -226M€. </w:t>
            </w:r>
          </w:p>
          <w:p w14:paraId="4EF54CFE" w14:textId="77777777" w:rsidR="009102B3" w:rsidRDefault="009102B3" w:rsidP="009102B3"/>
          <w:p w14:paraId="33978B36" w14:textId="77777777" w:rsidR="009102B3" w:rsidRDefault="009102B3" w:rsidP="009102B3">
            <w:r>
              <w:rPr>
                <w:noProof/>
              </w:rPr>
              <w:drawing>
                <wp:inline distT="0" distB="0" distL="0" distR="0" wp14:anchorId="65D13D4C" wp14:editId="27298578">
                  <wp:extent cx="4584700" cy="2755900"/>
                  <wp:effectExtent l="0" t="0" r="6350" b="6350"/>
                  <wp:docPr id="1563001338" name="Image 156300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7C4666A" w14:textId="77777777" w:rsidR="009102B3" w:rsidRDefault="009102B3" w:rsidP="009102B3">
            <w:r>
              <w:t xml:space="preserve">Les chroniques de rénovation et </w:t>
            </w:r>
            <w:proofErr w:type="gramStart"/>
            <w:r>
              <w:t>les subvention</w:t>
            </w:r>
            <w:proofErr w:type="gramEnd"/>
            <w:r>
              <w:t xml:space="preserve"> versées calculées par le modèle le proche des données historiques. </w:t>
            </w:r>
          </w:p>
          <w:p w14:paraId="2499DB82" w14:textId="77777777" w:rsidR="009102B3" w:rsidRPr="00935493" w:rsidRDefault="009102B3" w:rsidP="009102B3"/>
          <w:p w14:paraId="5DEA75FB" w14:textId="77777777" w:rsidR="009102B3" w:rsidRDefault="009102B3" w:rsidP="009102B3">
            <w:pPr>
              <w:pStyle w:val="Titre4"/>
            </w:pPr>
          </w:p>
        </w:tc>
      </w:tr>
    </w:tbl>
    <w:p w14:paraId="7AECF8AF" w14:textId="77777777" w:rsidR="009102B3" w:rsidRDefault="009102B3" w:rsidP="009102B3">
      <w:pPr>
        <w:pStyle w:val="Titre4"/>
      </w:pPr>
    </w:p>
    <w:p w14:paraId="6649F1B4" w14:textId="77777777" w:rsidR="009102B3" w:rsidRDefault="009102B3" w:rsidP="009102B3">
      <w:pPr>
        <w:pStyle w:val="Titre2"/>
        <w:numPr>
          <w:ilvl w:val="1"/>
          <w:numId w:val="34"/>
        </w:numPr>
        <w:ind w:left="1440" w:hanging="360"/>
      </w:pPr>
      <w:bookmarkStart w:id="8" w:name="_Toc144743356"/>
      <w:r>
        <w:t>Subventions à la rénovation thermique (R1)</w:t>
      </w:r>
      <w:bookmarkEnd w:id="8"/>
    </w:p>
    <w:p w14:paraId="3DCA63AD" w14:textId="77777777" w:rsidR="009102B3" w:rsidRDefault="009102B3" w:rsidP="009102B3">
      <w:pPr>
        <w:tabs>
          <w:tab w:val="left" w:pos="1510"/>
        </w:tabs>
      </w:pPr>
    </w:p>
    <w:p w14:paraId="4BD7FA73" w14:textId="77777777" w:rsidR="00112076" w:rsidRDefault="00212AAF" w:rsidP="001B262D">
      <w:r>
        <w:t xml:space="preserve">Modélisation : </w:t>
      </w:r>
    </w:p>
    <w:p w14:paraId="7C2E7AE5" w14:textId="02B718B9" w:rsidR="001B262D" w:rsidRDefault="00112076" w:rsidP="001B262D">
      <w:r>
        <w:t xml:space="preserve">Hausse </w:t>
      </w:r>
      <w:r w:rsidR="00212AAF">
        <w:t xml:space="preserve">des taux moyens pondérés de ma prime </w:t>
      </w:r>
      <w:proofErr w:type="spellStart"/>
      <w:r w:rsidR="00212AAF">
        <w:t>rénov</w:t>
      </w:r>
      <w:proofErr w:type="spellEnd"/>
      <w:r w:rsidR="00212AAF">
        <w:t xml:space="preserve"> de 11.5% à 16.</w:t>
      </w:r>
      <w:r w:rsidR="00D00AA4">
        <w:t>6</w:t>
      </w:r>
      <w:r w:rsidR="00212AAF">
        <w:t>% en 202</w:t>
      </w:r>
      <w:r w:rsidR="00D00AA4">
        <w:t>5</w:t>
      </w:r>
      <w:r w:rsidR="00212AAF">
        <w:t xml:space="preserve"> puis 20% en 2040</w:t>
      </w:r>
      <w:r w:rsidR="00D30453">
        <w:t>, quel que soit le saut de classe énergie.</w:t>
      </w:r>
    </w:p>
    <w:p w14:paraId="383B2863" w14:textId="35AA6940" w:rsidR="00212AAF" w:rsidRDefault="00212AAF" w:rsidP="001B262D">
      <w:r>
        <w:t>Résultats :</w:t>
      </w:r>
    </w:p>
    <w:p w14:paraId="0C860D9D" w14:textId="20084C0B" w:rsidR="00212AAF" w:rsidRDefault="00365520" w:rsidP="001B262D">
      <w:r>
        <w:t>Légers effets expansionnistes (+</w:t>
      </w:r>
      <w:r w:rsidR="001E6856">
        <w:t xml:space="preserve">71k </w:t>
      </w:r>
      <w:r>
        <w:t>emplois et +0.</w:t>
      </w:r>
      <w:r w:rsidR="001E6856">
        <w:t xml:space="preserve">2 </w:t>
      </w:r>
      <w:r>
        <w:t>pt PIB en 2050).</w:t>
      </w:r>
    </w:p>
    <w:p w14:paraId="43686998" w14:textId="288BC4F0" w:rsidR="00365520" w:rsidRDefault="00181584" w:rsidP="001B262D">
      <w:r>
        <w:rPr>
          <w:b/>
          <w:bCs/>
        </w:rPr>
        <w:lastRenderedPageBreak/>
        <w:t>Baisse de la consommation d’énergie</w:t>
      </w:r>
      <w:r w:rsidR="00365520">
        <w:t xml:space="preserve"> : </w:t>
      </w:r>
      <w:r w:rsidR="001E6856">
        <w:t xml:space="preserve">34Mtep </w:t>
      </w:r>
      <w:r w:rsidR="00365520">
        <w:t xml:space="preserve">en 2050 dans le scénario </w:t>
      </w:r>
      <w:r w:rsidR="001E6856">
        <w:t>AMS versus 37 dans le scénario AME</w:t>
      </w:r>
      <w:r w:rsidR="00365520">
        <w:t xml:space="preserve">. </w:t>
      </w:r>
    </w:p>
    <w:p w14:paraId="5AAC3B8E" w14:textId="3D049F9E" w:rsidR="00181584" w:rsidRDefault="00181584" w:rsidP="001B262D">
      <w:r>
        <w:t>175000 opérations de rénovation</w:t>
      </w:r>
      <w:r w:rsidR="00317568">
        <w:t xml:space="preserve"> supplémentaires</w:t>
      </w:r>
      <w:r>
        <w:t xml:space="preserve"> par an, d’un montant de 33000€ en moyenne (en euros courants)</w:t>
      </w:r>
    </w:p>
    <w:p w14:paraId="71747173" w14:textId="77777777" w:rsidR="00365520" w:rsidRDefault="00365520" w:rsidP="001B262D"/>
    <w:p w14:paraId="4C1FFE7C" w14:textId="1DFEC391" w:rsidR="00365520" w:rsidRDefault="001E6856" w:rsidP="001B262D">
      <w:r w:rsidRPr="001E6856">
        <w:rPr>
          <w:noProof/>
        </w:rPr>
        <w:drawing>
          <wp:inline distT="0" distB="0" distL="0" distR="0" wp14:anchorId="46B1CE24" wp14:editId="4D63D503">
            <wp:extent cx="5760720" cy="2813050"/>
            <wp:effectExtent l="0" t="0" r="0" b="6350"/>
            <wp:docPr id="3278766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813050"/>
                    </a:xfrm>
                    <a:prstGeom prst="rect">
                      <a:avLst/>
                    </a:prstGeom>
                    <a:noFill/>
                    <a:ln>
                      <a:noFill/>
                    </a:ln>
                  </pic:spPr>
                </pic:pic>
              </a:graphicData>
            </a:graphic>
          </wp:inline>
        </w:drawing>
      </w:r>
    </w:p>
    <w:p w14:paraId="1A82DFB4" w14:textId="76258715" w:rsidR="00317568" w:rsidRDefault="00317568" w:rsidP="001B262D">
      <w:r>
        <w:t>La part de bâtiments de classe A et B atteint 40% du parc en 2050. La part des passoires thermiques passe de 15% à 10% en 2030, puis chute à moins de 5% en 2050.</w:t>
      </w:r>
    </w:p>
    <w:p w14:paraId="055ABB4B" w14:textId="150EFFDC" w:rsidR="00180652" w:rsidRDefault="00181584" w:rsidP="001B262D">
      <w:r w:rsidRPr="00181584">
        <w:rPr>
          <w:noProof/>
        </w:rPr>
        <w:drawing>
          <wp:inline distT="0" distB="0" distL="0" distR="0" wp14:anchorId="2936692F" wp14:editId="5AAE5888">
            <wp:extent cx="5760720" cy="1162685"/>
            <wp:effectExtent l="0" t="0" r="0" b="0"/>
            <wp:docPr id="3906960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1162685"/>
                    </a:xfrm>
                    <a:prstGeom prst="rect">
                      <a:avLst/>
                    </a:prstGeom>
                    <a:noFill/>
                    <a:ln>
                      <a:noFill/>
                    </a:ln>
                  </pic:spPr>
                </pic:pic>
              </a:graphicData>
            </a:graphic>
          </wp:inline>
        </w:drawing>
      </w:r>
    </w:p>
    <w:p w14:paraId="3872AF1A" w14:textId="77777777" w:rsidR="00180652" w:rsidRDefault="00180652" w:rsidP="001B262D"/>
    <w:p w14:paraId="7772B278" w14:textId="6AA25C14" w:rsidR="00180652" w:rsidRDefault="00181584" w:rsidP="001B262D">
      <w:r>
        <w:rPr>
          <w:noProof/>
        </w:rPr>
        <w:lastRenderedPageBreak/>
        <w:drawing>
          <wp:inline distT="0" distB="0" distL="0" distR="0" wp14:anchorId="27D09299" wp14:editId="4B9AF294">
            <wp:extent cx="5036185" cy="3286875"/>
            <wp:effectExtent l="0" t="0" r="0" b="8890"/>
            <wp:docPr id="200733696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5446" cy="3292919"/>
                    </a:xfrm>
                    <a:prstGeom prst="rect">
                      <a:avLst/>
                    </a:prstGeom>
                    <a:noFill/>
                  </pic:spPr>
                </pic:pic>
              </a:graphicData>
            </a:graphic>
          </wp:inline>
        </w:drawing>
      </w:r>
    </w:p>
    <w:p w14:paraId="3FC8FD74" w14:textId="77777777" w:rsidR="00181584" w:rsidRDefault="00181584" w:rsidP="001B262D"/>
    <w:p w14:paraId="746F76C5" w14:textId="77777777" w:rsidR="00181584" w:rsidRDefault="00181584">
      <w:pPr>
        <w:rPr>
          <w:rFonts w:asciiTheme="majorHAnsi" w:eastAsiaTheme="majorEastAsia" w:hAnsiTheme="majorHAnsi" w:cstheme="majorBidi"/>
          <w:color w:val="2F5496" w:themeColor="accent1" w:themeShade="BF"/>
          <w:sz w:val="26"/>
          <w:szCs w:val="26"/>
        </w:rPr>
      </w:pPr>
      <w:r>
        <w:br w:type="page"/>
      </w:r>
    </w:p>
    <w:p w14:paraId="1E6A4527" w14:textId="4BE39246" w:rsidR="00180652" w:rsidRPr="00212AAF" w:rsidRDefault="00180652" w:rsidP="00504696">
      <w:pPr>
        <w:pStyle w:val="Titre2"/>
        <w:numPr>
          <w:ilvl w:val="1"/>
          <w:numId w:val="34"/>
        </w:numPr>
      </w:pPr>
      <w:bookmarkStart w:id="9" w:name="_Toc144743357"/>
      <w:r>
        <w:lastRenderedPageBreak/>
        <w:t xml:space="preserve">Subventions </w:t>
      </w:r>
      <w:proofErr w:type="spellStart"/>
      <w:r>
        <w:t>réno</w:t>
      </w:r>
      <w:proofErr w:type="spellEnd"/>
      <w:r>
        <w:t xml:space="preserve"> + Augmentation des certificats d’économie d’énergie (R2)</w:t>
      </w:r>
      <w:bookmarkEnd w:id="9"/>
    </w:p>
    <w:p w14:paraId="7A6805E2" w14:textId="77777777" w:rsidR="00180652" w:rsidRDefault="00180652" w:rsidP="00180652">
      <w:r>
        <w:t xml:space="preserve">Modélisation : </w:t>
      </w:r>
    </w:p>
    <w:p w14:paraId="03B11DB2" w14:textId="5953AEDC" w:rsidR="00180652" w:rsidRDefault="00180652" w:rsidP="00180652">
      <w:pPr>
        <w:pStyle w:val="Paragraphedeliste"/>
        <w:numPr>
          <w:ilvl w:val="0"/>
          <w:numId w:val="10"/>
        </w:numPr>
      </w:pPr>
      <w:proofErr w:type="gramStart"/>
      <w:r>
        <w:t>hausse</w:t>
      </w:r>
      <w:proofErr w:type="gramEnd"/>
      <w:r>
        <w:t xml:space="preserve"> des taux moyens pondérés de ma prime </w:t>
      </w:r>
      <w:proofErr w:type="spellStart"/>
      <w:r>
        <w:t>rénov</w:t>
      </w:r>
      <w:proofErr w:type="spellEnd"/>
      <w:r>
        <w:t xml:space="preserve"> de 11.5% à 16.6% en 2025 puis 20% en 2040, quel que soit le saut de classe énergie.</w:t>
      </w:r>
    </w:p>
    <w:p w14:paraId="51140574" w14:textId="3963D3EF" w:rsidR="00180652" w:rsidRPr="00302F34" w:rsidRDefault="00180652" w:rsidP="00180652">
      <w:pPr>
        <w:pStyle w:val="Paragraphedeliste"/>
        <w:numPr>
          <w:ilvl w:val="0"/>
          <w:numId w:val="10"/>
        </w:numPr>
      </w:pPr>
      <w:r>
        <w:t>Doublement du budget CEE alloué au résidentiel en 2024 jusqu’en 2050. En réalité : quasi doublement entre 2023 et 2025 (3,2Md€ -&gt; 5,8Md€)</w:t>
      </w:r>
      <w:r w:rsidR="003E6D97">
        <w:t xml:space="preserve"> </w:t>
      </w:r>
      <w:r w:rsidR="003E6D97" w:rsidRPr="00302F34">
        <w:rPr>
          <w:b/>
          <w:bCs/>
        </w:rPr>
        <w:t>puis diminution progressive jusqu’à 2,5Md€</w:t>
      </w:r>
      <w:r w:rsidR="00062F24" w:rsidRPr="00302F34">
        <w:rPr>
          <w:b/>
          <w:bCs/>
        </w:rPr>
        <w:t xml:space="preserve"> 2021</w:t>
      </w:r>
      <w:r w:rsidR="003E6D97" w:rsidRPr="00302F34">
        <w:rPr>
          <w:b/>
          <w:bCs/>
        </w:rPr>
        <w:t xml:space="preserve"> en 2050.</w:t>
      </w:r>
      <w:r w:rsidR="0047770D" w:rsidRPr="00302F34">
        <w:rPr>
          <w:b/>
          <w:bCs/>
        </w:rPr>
        <w:t xml:space="preserve"> </w:t>
      </w:r>
    </w:p>
    <w:p w14:paraId="5E547E5E" w14:textId="75193184" w:rsidR="00062F24" w:rsidRDefault="00181584" w:rsidP="001E6856">
      <w:pPr>
        <w:ind w:left="360"/>
      </w:pPr>
      <w:r w:rsidRPr="00302F34">
        <w:t xml:space="preserve">On </w:t>
      </w:r>
      <w:r w:rsidR="00062F24" w:rsidRPr="00302F34">
        <w:t>suppose que dans AME le budget CEE reste constant : 3.2Mds€2021 jusqu’en 2025</w:t>
      </w:r>
      <w:r w:rsidR="00302F34">
        <w:t xml:space="preserve"> puis devient nul. </w:t>
      </w:r>
    </w:p>
    <w:p w14:paraId="3CCCDAC1" w14:textId="77777777" w:rsidR="00180652" w:rsidRDefault="00180652" w:rsidP="00180652">
      <w:r>
        <w:t>Résultats :</w:t>
      </w:r>
    </w:p>
    <w:p w14:paraId="7ED8A7F6" w14:textId="45CF0683" w:rsidR="00F96FDB" w:rsidRDefault="003163D3" w:rsidP="00180652">
      <w:r>
        <w:rPr>
          <w:noProof/>
        </w:rPr>
        <w:drawing>
          <wp:inline distT="0" distB="0" distL="0" distR="0" wp14:anchorId="15BA996C" wp14:editId="27175971">
            <wp:extent cx="4584700" cy="2755900"/>
            <wp:effectExtent l="0" t="0" r="6350" b="6350"/>
            <wp:docPr id="95510136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D374FD" w14:textId="453C121A" w:rsidR="001B262D" w:rsidRDefault="005D53BC" w:rsidP="001B262D">
      <w:r>
        <w:t>3</w:t>
      </w:r>
      <w:r w:rsidR="00DB38D3">
        <w:t>54</w:t>
      </w:r>
      <w:r>
        <w:t>000 opérations supplémentaires de rénovations par an en moyenne par rap</w:t>
      </w:r>
      <w:r w:rsidR="00DB38D3">
        <w:t>p</w:t>
      </w:r>
      <w:r>
        <w:t>ort à l’AME</w:t>
      </w:r>
      <w:r w:rsidR="00124D4C">
        <w:t xml:space="preserve">.  </w:t>
      </w:r>
      <w:r w:rsidR="00D51D32">
        <w:t>Effets expansionnistes plus marqués sur les premières années mais annulés ensuite (à cause de la baisse progressive des CEE</w:t>
      </w:r>
      <w:r w:rsidR="00161DE0">
        <w:t>, écart avec AME se creuse</w:t>
      </w:r>
      <w:r w:rsidR="00D51D32">
        <w:t>)</w:t>
      </w:r>
      <w:r w:rsidR="00603216">
        <w:t>.</w:t>
      </w:r>
    </w:p>
    <w:p w14:paraId="796E3528" w14:textId="4C4AB9B8" w:rsidR="005D53BC" w:rsidRDefault="00603216" w:rsidP="001B262D">
      <w:r>
        <w:t xml:space="preserve">Consos d’énergie : </w:t>
      </w:r>
      <w:r w:rsidR="005D53BC">
        <w:t>3</w:t>
      </w:r>
      <w:r w:rsidR="00DB38D3">
        <w:t>1</w:t>
      </w:r>
      <w:r w:rsidR="005D53BC">
        <w:t xml:space="preserve"> </w:t>
      </w:r>
      <w:r>
        <w:t>Mtep</w:t>
      </w:r>
      <w:r w:rsidR="005D53BC">
        <w:t xml:space="preserve"> en 2050 </w:t>
      </w:r>
    </w:p>
    <w:p w14:paraId="510DA58F" w14:textId="5B6BF6E6" w:rsidR="00603216" w:rsidRDefault="005D53BC" w:rsidP="001B262D">
      <w:r>
        <w:t>La part de logements de classe A et B s’élève à plus de 4</w:t>
      </w:r>
      <w:r w:rsidR="00DB38D3">
        <w:t>5</w:t>
      </w:r>
      <w:r>
        <w:t>% en 2050.</w:t>
      </w:r>
    </w:p>
    <w:p w14:paraId="1BEF6007" w14:textId="45173C2D" w:rsidR="00F375A2" w:rsidRDefault="00DB38D3" w:rsidP="001B262D">
      <w:r w:rsidRPr="00DB38D3">
        <w:rPr>
          <w:noProof/>
        </w:rPr>
        <w:drawing>
          <wp:inline distT="0" distB="0" distL="0" distR="0" wp14:anchorId="4DA6178F" wp14:editId="17C07A66">
            <wp:extent cx="5760720" cy="1162685"/>
            <wp:effectExtent l="0" t="0" r="0" b="0"/>
            <wp:docPr id="96388773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1162685"/>
                    </a:xfrm>
                    <a:prstGeom prst="rect">
                      <a:avLst/>
                    </a:prstGeom>
                    <a:noFill/>
                    <a:ln>
                      <a:noFill/>
                    </a:ln>
                  </pic:spPr>
                </pic:pic>
              </a:graphicData>
            </a:graphic>
          </wp:inline>
        </w:drawing>
      </w:r>
    </w:p>
    <w:p w14:paraId="0BFE3140" w14:textId="5D5EBEBF" w:rsidR="00FF3BCC" w:rsidRDefault="00DB38D3" w:rsidP="001B262D">
      <w:r w:rsidRPr="00DB38D3">
        <w:rPr>
          <w:noProof/>
        </w:rPr>
        <w:lastRenderedPageBreak/>
        <w:drawing>
          <wp:inline distT="0" distB="0" distL="0" distR="0" wp14:anchorId="00036E32" wp14:editId="1E827157">
            <wp:extent cx="5760720" cy="3067050"/>
            <wp:effectExtent l="0" t="0" r="0" b="0"/>
            <wp:docPr id="213907203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067050"/>
                    </a:xfrm>
                    <a:prstGeom prst="rect">
                      <a:avLst/>
                    </a:prstGeom>
                    <a:noFill/>
                    <a:ln>
                      <a:noFill/>
                    </a:ln>
                  </pic:spPr>
                </pic:pic>
              </a:graphicData>
            </a:graphic>
          </wp:inline>
        </w:drawing>
      </w:r>
    </w:p>
    <w:p w14:paraId="380D6D37" w14:textId="66DA9965" w:rsidR="00603216" w:rsidRDefault="00603216" w:rsidP="001B262D"/>
    <w:p w14:paraId="04C1E241" w14:textId="19F4F949" w:rsidR="00FF3BCC" w:rsidRDefault="00FF3BCC" w:rsidP="001B262D"/>
    <w:p w14:paraId="1318A495" w14:textId="77777777" w:rsidR="00D51D32" w:rsidRDefault="00D51D32" w:rsidP="001B262D"/>
    <w:p w14:paraId="378987A7" w14:textId="77777777" w:rsidR="001B262D" w:rsidRDefault="001B262D" w:rsidP="001B262D"/>
    <w:p w14:paraId="725B9C52" w14:textId="7779D1D0" w:rsidR="001B262D" w:rsidRDefault="00212AAF" w:rsidP="00504696">
      <w:pPr>
        <w:pStyle w:val="Titre2"/>
        <w:numPr>
          <w:ilvl w:val="1"/>
          <w:numId w:val="34"/>
        </w:numPr>
      </w:pPr>
      <w:bookmarkStart w:id="10" w:name="_Toc144743358"/>
      <w:r>
        <w:t>Réduction de la construction neuve</w:t>
      </w:r>
      <w:r w:rsidR="00BE737D">
        <w:t xml:space="preserve"> (R3)</w:t>
      </w:r>
      <w:bookmarkEnd w:id="10"/>
    </w:p>
    <w:p w14:paraId="5CB1F31C" w14:textId="77777777" w:rsidR="00CB246F" w:rsidRDefault="00CB246F" w:rsidP="00212AAF">
      <w:r>
        <w:t xml:space="preserve">Modélisation : </w:t>
      </w:r>
    </w:p>
    <w:p w14:paraId="56ABC68D" w14:textId="4CFFAF63" w:rsidR="00212AAF" w:rsidRDefault="00CB246F" w:rsidP="00CB246F">
      <w:pPr>
        <w:pStyle w:val="Paragraphedeliste"/>
        <w:numPr>
          <w:ilvl w:val="0"/>
          <w:numId w:val="11"/>
        </w:numPr>
      </w:pPr>
      <w:r>
        <w:t>Dans l’AME, la hausse tendancielle du nombre de m²/</w:t>
      </w:r>
      <w:proofErr w:type="spellStart"/>
      <w:r>
        <w:t>hab</w:t>
      </w:r>
      <w:proofErr w:type="spellEnd"/>
      <w:r>
        <w:t xml:space="preserve"> fait passer de 40m² en 2020 à 44m² en 2050.</w:t>
      </w:r>
    </w:p>
    <w:p w14:paraId="2CDDFC66" w14:textId="5C01F52B" w:rsidR="00CB246F" w:rsidRDefault="00CB246F" w:rsidP="00CB246F">
      <w:pPr>
        <w:pStyle w:val="Paragraphedeliste"/>
        <w:numPr>
          <w:ilvl w:val="0"/>
          <w:numId w:val="11"/>
        </w:numPr>
      </w:pPr>
      <w:r>
        <w:t>Dans l’AMS, la hausse est contenue à 42m² en 2050.</w:t>
      </w:r>
    </w:p>
    <w:p w14:paraId="4A312B14" w14:textId="62E2EA4E" w:rsidR="00CB246F" w:rsidRDefault="00CB246F" w:rsidP="00CB246F">
      <w:r>
        <w:t>Résultats :</w:t>
      </w:r>
    </w:p>
    <w:p w14:paraId="5B6D891A" w14:textId="71AC1729" w:rsidR="00CB246F" w:rsidRDefault="008732AC" w:rsidP="00CB246F">
      <w:r>
        <w:t>Effets récessifs à court terme (horizon 2030) mais résorption à l’horizon 2050 (-123k emplois 2030, -36k en 2050). Il y a un effet de report des dépenses d’investissement des ménages en logement vers la consommation de services</w:t>
      </w:r>
      <w:r w:rsidR="00C30C0E">
        <w:t>.</w:t>
      </w:r>
    </w:p>
    <w:p w14:paraId="0DBEED61" w14:textId="4FC34D9D" w:rsidR="00B30715" w:rsidRPr="001D5FBD" w:rsidRDefault="00B30715" w:rsidP="00CB246F">
      <w:pPr>
        <w:rPr>
          <w:b/>
          <w:bCs/>
          <w:color w:val="FF0000"/>
          <w:u w:val="single"/>
        </w:rPr>
      </w:pPr>
      <w:r>
        <w:t>Conso d’énergie : baisse de seulement 1 Mtep à l’horizon 2050 (3</w:t>
      </w:r>
      <w:r w:rsidR="00C30C0E">
        <w:t>7</w:t>
      </w:r>
      <w:r>
        <w:t xml:space="preserve"> -&gt; 3</w:t>
      </w:r>
      <w:r w:rsidR="00C30C0E">
        <w:t>6</w:t>
      </w:r>
      <w:r>
        <w:t>Mtep).</w:t>
      </w:r>
    </w:p>
    <w:p w14:paraId="05669B9A" w14:textId="77777777" w:rsidR="008732AC" w:rsidRDefault="008732AC" w:rsidP="00CB246F"/>
    <w:p w14:paraId="265F7794" w14:textId="49DC861B" w:rsidR="00455993" w:rsidRDefault="00141F16" w:rsidP="00CB246F">
      <w:r w:rsidRPr="00141F16">
        <w:rPr>
          <w:noProof/>
        </w:rPr>
        <w:lastRenderedPageBreak/>
        <w:drawing>
          <wp:inline distT="0" distB="0" distL="0" distR="0" wp14:anchorId="3B7CCACE" wp14:editId="73A89EEF">
            <wp:extent cx="5760720" cy="3696335"/>
            <wp:effectExtent l="0" t="0" r="0" b="0"/>
            <wp:docPr id="195049945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3696335"/>
                    </a:xfrm>
                    <a:prstGeom prst="rect">
                      <a:avLst/>
                    </a:prstGeom>
                    <a:noFill/>
                    <a:ln>
                      <a:noFill/>
                    </a:ln>
                  </pic:spPr>
                </pic:pic>
              </a:graphicData>
            </a:graphic>
          </wp:inline>
        </w:drawing>
      </w:r>
    </w:p>
    <w:p w14:paraId="18C1877B" w14:textId="1F842953" w:rsidR="00212AAF" w:rsidRDefault="008732AC" w:rsidP="00212AAF">
      <w:r w:rsidRPr="008732AC">
        <w:rPr>
          <w:noProof/>
        </w:rPr>
        <w:drawing>
          <wp:inline distT="0" distB="0" distL="0" distR="0" wp14:anchorId="1E1F9A8A" wp14:editId="3D35D37A">
            <wp:extent cx="5760720" cy="2947035"/>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947035"/>
                    </a:xfrm>
                    <a:prstGeom prst="rect">
                      <a:avLst/>
                    </a:prstGeom>
                    <a:noFill/>
                    <a:ln>
                      <a:noFill/>
                    </a:ln>
                  </pic:spPr>
                </pic:pic>
              </a:graphicData>
            </a:graphic>
          </wp:inline>
        </w:drawing>
      </w:r>
    </w:p>
    <w:p w14:paraId="2A6A0770" w14:textId="77777777" w:rsidR="00C30C0E" w:rsidRDefault="00C30C0E" w:rsidP="00212AAF"/>
    <w:p w14:paraId="3D4CDB0C" w14:textId="465B35A3" w:rsidR="008817C3" w:rsidRDefault="009A4A34" w:rsidP="00892157">
      <w:pPr>
        <w:pStyle w:val="Titre2"/>
        <w:numPr>
          <w:ilvl w:val="1"/>
          <w:numId w:val="34"/>
        </w:numPr>
      </w:pPr>
      <w:bookmarkStart w:id="11" w:name="_Toc144743359"/>
      <w:r>
        <w:t>Ensemble des mesures</w:t>
      </w:r>
      <w:r w:rsidR="008817C3">
        <w:t xml:space="preserve"> du</w:t>
      </w:r>
      <w:r>
        <w:t xml:space="preserve"> résidentiel</w:t>
      </w:r>
      <w:r w:rsidR="00C30C0E">
        <w:t xml:space="preserve"> (R4)</w:t>
      </w:r>
      <w:bookmarkEnd w:id="11"/>
    </w:p>
    <w:p w14:paraId="719BD409" w14:textId="77777777" w:rsidR="00124D4C" w:rsidRPr="00124D4C" w:rsidRDefault="00124D4C" w:rsidP="00504696"/>
    <w:p w14:paraId="5A1F82F0" w14:textId="300ADF11" w:rsidR="008817C3" w:rsidRPr="008817C3" w:rsidRDefault="008817C3" w:rsidP="006F09F6">
      <w:r>
        <w:t xml:space="preserve">30Mtep de consommation en 2050 (versus cible </w:t>
      </w:r>
      <w:proofErr w:type="spellStart"/>
      <w:r>
        <w:t>enerdata</w:t>
      </w:r>
      <w:proofErr w:type="spellEnd"/>
      <w:r>
        <w:t xml:space="preserve"> de 29Mtep)</w:t>
      </w:r>
    </w:p>
    <w:p w14:paraId="0443432D" w14:textId="28D028AA" w:rsidR="009A4A34" w:rsidRDefault="008817C3" w:rsidP="009A4A34">
      <w:r w:rsidRPr="008817C3">
        <w:rPr>
          <w:noProof/>
        </w:rPr>
        <w:lastRenderedPageBreak/>
        <w:drawing>
          <wp:inline distT="0" distB="0" distL="0" distR="0" wp14:anchorId="4192CDF8" wp14:editId="09324ECF">
            <wp:extent cx="5760720" cy="953770"/>
            <wp:effectExtent l="0" t="0" r="0" b="0"/>
            <wp:docPr id="591821893"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953770"/>
                    </a:xfrm>
                    <a:prstGeom prst="rect">
                      <a:avLst/>
                    </a:prstGeom>
                    <a:noFill/>
                    <a:ln>
                      <a:noFill/>
                    </a:ln>
                  </pic:spPr>
                </pic:pic>
              </a:graphicData>
            </a:graphic>
          </wp:inline>
        </w:drawing>
      </w:r>
    </w:p>
    <w:p w14:paraId="710705B6" w14:textId="4A060E47" w:rsidR="008817C3" w:rsidRDefault="008817C3" w:rsidP="009A4A34">
      <w:r w:rsidRPr="008817C3">
        <w:rPr>
          <w:noProof/>
        </w:rPr>
        <w:drawing>
          <wp:inline distT="0" distB="0" distL="0" distR="0" wp14:anchorId="01AA9FBF" wp14:editId="506A0EAC">
            <wp:extent cx="5760720" cy="3696335"/>
            <wp:effectExtent l="0" t="0" r="0" b="0"/>
            <wp:docPr id="161376750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3696335"/>
                    </a:xfrm>
                    <a:prstGeom prst="rect">
                      <a:avLst/>
                    </a:prstGeom>
                    <a:noFill/>
                    <a:ln>
                      <a:noFill/>
                    </a:ln>
                  </pic:spPr>
                </pic:pic>
              </a:graphicData>
            </a:graphic>
          </wp:inline>
        </w:drawing>
      </w:r>
    </w:p>
    <w:p w14:paraId="24F39415" w14:textId="35949CBE" w:rsidR="009A4A34" w:rsidRPr="009A4A34" w:rsidRDefault="009A4A34" w:rsidP="009A4A34"/>
    <w:p w14:paraId="07A2733A" w14:textId="0E7F8643" w:rsidR="009A4A34" w:rsidRDefault="008817C3" w:rsidP="008C4BFD">
      <w:r>
        <w:rPr>
          <w:noProof/>
        </w:rPr>
        <w:drawing>
          <wp:inline distT="0" distB="0" distL="0" distR="0" wp14:anchorId="7136409B" wp14:editId="3BECBDBE">
            <wp:extent cx="4769485" cy="3112812"/>
            <wp:effectExtent l="0" t="0" r="0" b="0"/>
            <wp:docPr id="94671659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77618" cy="3118120"/>
                    </a:xfrm>
                    <a:prstGeom prst="rect">
                      <a:avLst/>
                    </a:prstGeom>
                    <a:noFill/>
                  </pic:spPr>
                </pic:pic>
              </a:graphicData>
            </a:graphic>
          </wp:inline>
        </w:drawing>
      </w:r>
    </w:p>
    <w:p w14:paraId="11FF984F" w14:textId="77777777" w:rsidR="00933827" w:rsidRPr="00124D4C" w:rsidRDefault="00933827" w:rsidP="00933827">
      <w:pPr>
        <w:tabs>
          <w:tab w:val="left" w:pos="1510"/>
        </w:tabs>
      </w:pPr>
      <w:r w:rsidRPr="00124D4C">
        <w:t xml:space="preserve">La consommation d’énergie du résidentiel passe de 38 à 30 Mtep. </w:t>
      </w:r>
    </w:p>
    <w:p w14:paraId="1582CC12" w14:textId="400C175B" w:rsidR="00933827" w:rsidRPr="00124D4C" w:rsidRDefault="00933827" w:rsidP="00933827">
      <w:pPr>
        <w:tabs>
          <w:tab w:val="left" w:pos="1510"/>
        </w:tabs>
      </w:pPr>
      <w:r w:rsidRPr="00124D4C">
        <w:lastRenderedPageBreak/>
        <w:t>Le PIB augmente de 0.</w:t>
      </w:r>
      <w:r w:rsidR="00124D4C" w:rsidRPr="00504696">
        <w:t>5</w:t>
      </w:r>
      <w:r w:rsidRPr="00124D4C">
        <w:t xml:space="preserve"> point par rapport au niveau tendanciel qu’il aurait en 20</w:t>
      </w:r>
      <w:r w:rsidR="00124D4C" w:rsidRPr="00504696">
        <w:t>30</w:t>
      </w:r>
      <w:r w:rsidRPr="00124D4C">
        <w:t xml:space="preserve"> sous l’effet de la hausse des investissements des ménages. Elle génère une hausse de l’emploi qui rétroagit positivement sur la demande et la production. En définitive, le nombre d’emploi croît de près de </w:t>
      </w:r>
      <w:r w:rsidR="00124D4C" w:rsidRPr="00504696">
        <w:t>112</w:t>
      </w:r>
      <w:r w:rsidRPr="00124D4C">
        <w:t xml:space="preserve">000 </w:t>
      </w:r>
      <w:proofErr w:type="spellStart"/>
      <w:r w:rsidRPr="00124D4C">
        <w:t>etp</w:t>
      </w:r>
      <w:proofErr w:type="spellEnd"/>
      <w:r w:rsidRPr="00124D4C">
        <w:t xml:space="preserve">. </w:t>
      </w:r>
    </w:p>
    <w:p w14:paraId="55DB78F3" w14:textId="39562728" w:rsidR="00933827" w:rsidRPr="00124D4C" w:rsidRDefault="00933827" w:rsidP="00933827">
      <w:pPr>
        <w:tabs>
          <w:tab w:val="left" w:pos="1510"/>
        </w:tabs>
      </w:pPr>
      <w:r w:rsidRPr="00124D4C">
        <w:t xml:space="preserve">Cet effet positif est ensuite contrebalancé par la dégradation de la balance commerciale puis un ralentissement du nombre des travaux. Les montants deviennent </w:t>
      </w:r>
      <w:r w:rsidR="00124D4C" w:rsidRPr="00504696">
        <w:t>proches de</w:t>
      </w:r>
      <w:r w:rsidRPr="00124D4C">
        <w:t xml:space="preserve"> ceux de la tendance sur la période 2025 2030, si bien qu’à cet horizon le PIB est </w:t>
      </w:r>
      <w:r w:rsidR="00124D4C" w:rsidRPr="00504696">
        <w:t>supérieur</w:t>
      </w:r>
      <w:r w:rsidRPr="00124D4C">
        <w:t xml:space="preserve"> de 0.2 point à celui de la tendance. </w:t>
      </w:r>
    </w:p>
    <w:p w14:paraId="4CC2D10D" w14:textId="77777777" w:rsidR="001B262D" w:rsidRDefault="001B262D" w:rsidP="008C4BFD"/>
    <w:p w14:paraId="2C5AE079" w14:textId="70C90022" w:rsidR="001B262D" w:rsidRDefault="008C0F96" w:rsidP="00892157">
      <w:pPr>
        <w:pStyle w:val="Titre1"/>
        <w:numPr>
          <w:ilvl w:val="0"/>
          <w:numId w:val="34"/>
        </w:numPr>
      </w:pPr>
      <w:bookmarkStart w:id="12" w:name="_Toc144743360"/>
      <w:r>
        <w:t>Transports</w:t>
      </w:r>
      <w:bookmarkEnd w:id="12"/>
    </w:p>
    <w:p w14:paraId="47F61F65" w14:textId="77777777" w:rsidR="00124D4C" w:rsidRDefault="00124D4C" w:rsidP="00124D4C"/>
    <w:p w14:paraId="1CE02FBD" w14:textId="52990B5C" w:rsidR="0023713E" w:rsidRPr="00504696" w:rsidRDefault="0023713E" w:rsidP="00124D4C">
      <w:pPr>
        <w:rPr>
          <w:b/>
          <w:bCs/>
        </w:rPr>
      </w:pPr>
      <w:r w:rsidRPr="00504696">
        <w:rPr>
          <w:b/>
          <w:bCs/>
        </w:rPr>
        <w:t xml:space="preserve">Transport de voyageurs : </w:t>
      </w:r>
    </w:p>
    <w:p w14:paraId="7D776D0E" w14:textId="1EE7ED3D" w:rsidR="0023713E" w:rsidRDefault="0023713E" w:rsidP="00124D4C">
      <w:r>
        <w:t xml:space="preserve">Leviers : </w:t>
      </w:r>
    </w:p>
    <w:p w14:paraId="448DCF6B" w14:textId="0A6C8589" w:rsidR="0023713E" w:rsidRDefault="0023713E" w:rsidP="0023713E">
      <w:pPr>
        <w:pStyle w:val="Paragraphedeliste"/>
        <w:numPr>
          <w:ilvl w:val="0"/>
          <w:numId w:val="37"/>
        </w:numPr>
      </w:pPr>
      <w:r>
        <w:t>Réduction de la circulation automobile</w:t>
      </w:r>
    </w:p>
    <w:p w14:paraId="4F372E52" w14:textId="77777777" w:rsidR="0023713E" w:rsidRDefault="0023713E" w:rsidP="00504696">
      <w:pPr>
        <w:pStyle w:val="Paragraphedeliste"/>
      </w:pPr>
    </w:p>
    <w:p w14:paraId="593E1541" w14:textId="691F6E5F" w:rsidR="0023713E" w:rsidRDefault="0023713E" w:rsidP="00504696">
      <w:pPr>
        <w:pStyle w:val="Paragraphedeliste"/>
        <w:numPr>
          <w:ilvl w:val="0"/>
          <w:numId w:val="37"/>
        </w:numPr>
      </w:pPr>
      <w:r>
        <w:t>Electrification du parc</w:t>
      </w:r>
    </w:p>
    <w:p w14:paraId="376555C1" w14:textId="447380C5" w:rsidR="00124D4C" w:rsidRPr="00504696" w:rsidRDefault="0023713E" w:rsidP="00504696">
      <w:pPr>
        <w:rPr>
          <w:b/>
          <w:bCs/>
        </w:rPr>
      </w:pPr>
      <w:r w:rsidRPr="00504696">
        <w:rPr>
          <w:b/>
          <w:bCs/>
        </w:rPr>
        <w:t xml:space="preserve">Transport de marchandises : </w:t>
      </w:r>
    </w:p>
    <w:p w14:paraId="3C19E647" w14:textId="527EF11E" w:rsidR="0023713E" w:rsidRDefault="0023713E" w:rsidP="00124D4C">
      <w:r>
        <w:t xml:space="preserve">Leviers : </w:t>
      </w:r>
    </w:p>
    <w:p w14:paraId="62B3B56D" w14:textId="77777777" w:rsidR="00124D4C" w:rsidRDefault="00124D4C" w:rsidP="00124D4C">
      <w:pPr>
        <w:pStyle w:val="Paragraphedeliste"/>
        <w:numPr>
          <w:ilvl w:val="0"/>
          <w:numId w:val="12"/>
        </w:numPr>
      </w:pPr>
      <w:r>
        <w:t>Report modal du transport de marchandises</w:t>
      </w:r>
    </w:p>
    <w:p w14:paraId="5FC929BE" w14:textId="77777777" w:rsidR="00124D4C" w:rsidRPr="00CD5E22" w:rsidRDefault="00124D4C" w:rsidP="00124D4C">
      <w:pPr>
        <w:pStyle w:val="Paragraphedeliste"/>
        <w:ind w:left="1070"/>
        <w:rPr>
          <w:highlight w:val="yellow"/>
        </w:rPr>
      </w:pPr>
    </w:p>
    <w:p w14:paraId="43534EA4" w14:textId="77777777" w:rsidR="00124D4C" w:rsidRDefault="00124D4C" w:rsidP="00124D4C">
      <w:pPr>
        <w:pStyle w:val="Paragraphedeliste"/>
        <w:numPr>
          <w:ilvl w:val="0"/>
          <w:numId w:val="12"/>
        </w:numPr>
      </w:pPr>
      <w:r>
        <w:t>Evolution exogène de la consommation de transport aérien</w:t>
      </w:r>
    </w:p>
    <w:p w14:paraId="6DFCC3A4" w14:textId="77777777" w:rsidR="00124D4C" w:rsidRPr="00AF64BC" w:rsidRDefault="00124D4C" w:rsidP="00124D4C">
      <w:pPr>
        <w:pStyle w:val="Paragraphedeliste"/>
        <w:numPr>
          <w:ilvl w:val="1"/>
          <w:numId w:val="12"/>
        </w:numPr>
        <w:rPr>
          <w:highlight w:val="yellow"/>
        </w:rPr>
      </w:pPr>
      <w:r w:rsidRPr="00AF64BC">
        <w:rPr>
          <w:highlight w:val="yellow"/>
        </w:rPr>
        <w:t>A préciser : Mesures de restrictions quantitatives (restrictions du type couvre</w:t>
      </w:r>
      <w:r>
        <w:rPr>
          <w:highlight w:val="yellow"/>
        </w:rPr>
        <w:t>-</w:t>
      </w:r>
      <w:r w:rsidRPr="00AF64BC">
        <w:rPr>
          <w:highlight w:val="yellow"/>
        </w:rPr>
        <w:t>feu nocturne) et ou</w:t>
      </w:r>
      <w:r>
        <w:rPr>
          <w:highlight w:val="yellow"/>
        </w:rPr>
        <w:t xml:space="preserve"> m</w:t>
      </w:r>
      <w:r w:rsidRPr="00AF64BC">
        <w:rPr>
          <w:highlight w:val="yellow"/>
        </w:rPr>
        <w:t>esures fiscales autre que l’ETS ?</w:t>
      </w:r>
    </w:p>
    <w:p w14:paraId="7C3838A1" w14:textId="77777777" w:rsidR="00124D4C" w:rsidRDefault="00124D4C" w:rsidP="00124D4C">
      <w:pPr>
        <w:pStyle w:val="Paragraphedeliste"/>
        <w:ind w:left="1070"/>
        <w:rPr>
          <w:highlight w:val="yellow"/>
        </w:rPr>
      </w:pPr>
    </w:p>
    <w:p w14:paraId="13E1752C" w14:textId="57158FAF" w:rsidR="00124D4C" w:rsidRDefault="0023713E" w:rsidP="00124D4C">
      <w:pPr>
        <w:pStyle w:val="Paragraphedeliste"/>
        <w:numPr>
          <w:ilvl w:val="0"/>
          <w:numId w:val="5"/>
        </w:numPr>
      </w:pPr>
      <w:r>
        <w:t xml:space="preserve">Electrification des poids </w:t>
      </w:r>
      <w:r w:rsidR="00124D4C" w:rsidRPr="00CD5E22">
        <w:t>lourds</w:t>
      </w:r>
      <w:r>
        <w:t xml:space="preserve"> (PL)</w:t>
      </w:r>
    </w:p>
    <w:p w14:paraId="753140C3" w14:textId="77777777" w:rsidR="0023713E" w:rsidRDefault="0023713E" w:rsidP="00504696">
      <w:pPr>
        <w:pStyle w:val="Paragraphedeliste"/>
      </w:pPr>
    </w:p>
    <w:p w14:paraId="28566504" w14:textId="5EC7452A" w:rsidR="0023713E" w:rsidRDefault="0023713E" w:rsidP="00124D4C">
      <w:pPr>
        <w:pStyle w:val="Paragraphedeliste"/>
        <w:numPr>
          <w:ilvl w:val="0"/>
          <w:numId w:val="5"/>
        </w:numPr>
      </w:pPr>
      <w:r>
        <w:t>Amélioration du taux de chargement des PL</w:t>
      </w:r>
    </w:p>
    <w:p w14:paraId="4CCB258E" w14:textId="77777777" w:rsidR="0023713E" w:rsidRPr="00CD5E22" w:rsidRDefault="0023713E" w:rsidP="00504696"/>
    <w:p w14:paraId="371F5D9C" w14:textId="29B574F7" w:rsidR="008C0F96" w:rsidRDefault="00DE1893" w:rsidP="00892157">
      <w:pPr>
        <w:pStyle w:val="Titre2"/>
        <w:numPr>
          <w:ilvl w:val="1"/>
          <w:numId w:val="34"/>
        </w:numPr>
      </w:pPr>
      <w:bookmarkStart w:id="13" w:name="_Toc144743361"/>
      <w:bookmarkStart w:id="14" w:name="_Toc144743362"/>
      <w:bookmarkEnd w:id="13"/>
      <w:r>
        <w:lastRenderedPageBreak/>
        <w:t>Voyageurs</w:t>
      </w:r>
      <w:bookmarkEnd w:id="14"/>
    </w:p>
    <w:tbl>
      <w:tblPr>
        <w:tblStyle w:val="Grilledutableau"/>
        <w:tblW w:w="0" w:type="auto"/>
        <w:tblLook w:val="04A0" w:firstRow="1" w:lastRow="0" w:firstColumn="1" w:lastColumn="0" w:noHBand="0" w:noVBand="1"/>
      </w:tblPr>
      <w:tblGrid>
        <w:gridCol w:w="9062"/>
      </w:tblGrid>
      <w:tr w:rsidR="00124D4C" w14:paraId="7C43740D" w14:textId="77777777" w:rsidTr="00124D4C">
        <w:tc>
          <w:tcPr>
            <w:tcW w:w="9062" w:type="dxa"/>
          </w:tcPr>
          <w:p w14:paraId="5BA24BD1" w14:textId="2E5F8256" w:rsidR="00124D4C" w:rsidRDefault="00124D4C" w:rsidP="00124D4C">
            <w:r w:rsidRPr="00124D4C">
              <w:rPr>
                <w:noProof/>
              </w:rPr>
              <w:drawing>
                <wp:inline distT="0" distB="0" distL="0" distR="0" wp14:anchorId="1E03716C" wp14:editId="1FB99A41">
                  <wp:extent cx="5760720" cy="8459470"/>
                  <wp:effectExtent l="0" t="0" r="0" b="0"/>
                  <wp:docPr id="123296545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720" cy="8459470"/>
                          </a:xfrm>
                          <a:prstGeom prst="rect">
                            <a:avLst/>
                          </a:prstGeom>
                          <a:noFill/>
                          <a:ln>
                            <a:noFill/>
                          </a:ln>
                        </pic:spPr>
                      </pic:pic>
                    </a:graphicData>
                  </a:graphic>
                </wp:inline>
              </w:drawing>
            </w:r>
          </w:p>
        </w:tc>
      </w:tr>
    </w:tbl>
    <w:p w14:paraId="583337D3" w14:textId="77777777" w:rsidR="00124D4C" w:rsidRPr="00124D4C" w:rsidRDefault="00124D4C" w:rsidP="00504696"/>
    <w:p w14:paraId="020EEF5F" w14:textId="52ABF8F4" w:rsidR="0047274A" w:rsidRDefault="0047274A" w:rsidP="00504696">
      <w:pPr>
        <w:pStyle w:val="Titre3"/>
        <w:numPr>
          <w:ilvl w:val="2"/>
          <w:numId w:val="34"/>
        </w:numPr>
      </w:pPr>
      <w:bookmarkStart w:id="15" w:name="_Toc144743363"/>
      <w:r>
        <w:lastRenderedPageBreak/>
        <w:t>Electrification du parc</w:t>
      </w:r>
      <w:r w:rsidR="00DE1893">
        <w:t xml:space="preserve"> de véhicules particuliers</w:t>
      </w:r>
      <w:r w:rsidR="006B2B18">
        <w:t xml:space="preserve"> (TRV1)</w:t>
      </w:r>
      <w:bookmarkEnd w:id="15"/>
    </w:p>
    <w:p w14:paraId="1897C014" w14:textId="77777777" w:rsidR="00933827" w:rsidRDefault="00933827" w:rsidP="00933827"/>
    <w:p w14:paraId="1FEB3979" w14:textId="30A8FFA8" w:rsidR="0047274A" w:rsidRDefault="0047274A" w:rsidP="0047274A">
      <w:r>
        <w:t>Mesures :</w:t>
      </w:r>
    </w:p>
    <w:p w14:paraId="24A650F0" w14:textId="4D5A6FFB" w:rsidR="0023713E" w:rsidRDefault="0047274A" w:rsidP="0047274A">
      <w:pPr>
        <w:pStyle w:val="Paragraphedeliste"/>
        <w:numPr>
          <w:ilvl w:val="0"/>
          <w:numId w:val="12"/>
        </w:numPr>
      </w:pPr>
      <w:r>
        <w:t xml:space="preserve">Interdiction de la vente des </w:t>
      </w:r>
      <w:proofErr w:type="spellStart"/>
      <w:r>
        <w:t>Vth</w:t>
      </w:r>
      <w:proofErr w:type="spellEnd"/>
      <w:r>
        <w:t xml:space="preserve"> à partir de 2035 (pas d’interdiction dans AME)</w:t>
      </w:r>
    </w:p>
    <w:p w14:paraId="6691D7A7" w14:textId="77777777" w:rsidR="00B3405D" w:rsidRDefault="0047274A" w:rsidP="00504696">
      <w:pPr>
        <w:pStyle w:val="Paragraphedeliste"/>
        <w:numPr>
          <w:ilvl w:val="0"/>
          <w:numId w:val="12"/>
        </w:numPr>
      </w:pPr>
      <w:r>
        <w:t xml:space="preserve">Aides à l’achat des véhicules électriques (bonus électrique + prime à la conversion), diminue </w:t>
      </w:r>
      <w:r w:rsidRPr="00B3405D">
        <w:t>dans le temps</w:t>
      </w:r>
      <w:r w:rsidR="00B3405D" w:rsidRPr="00B3405D">
        <w:t xml:space="preserve">. </w:t>
      </w:r>
      <w:proofErr w:type="gramStart"/>
      <w:r w:rsidR="00B3405D" w:rsidRPr="00504696">
        <w:t>l’enveloppe</w:t>
      </w:r>
      <w:proofErr w:type="gramEnd"/>
      <w:r w:rsidR="00B3405D" w:rsidRPr="00504696">
        <w:t xml:space="preserve"> des aides reste fixe à 1.5mds€ entre 2024 et 2030 puis devient nulle.</w:t>
      </w:r>
      <w:r w:rsidR="00B3405D">
        <w:t xml:space="preserve"> </w:t>
      </w:r>
    </w:p>
    <w:p w14:paraId="28CF30BD" w14:textId="77777777" w:rsidR="0023713E" w:rsidRDefault="0023713E" w:rsidP="00504696">
      <w:pPr>
        <w:pStyle w:val="Paragraphedeliste"/>
        <w:jc w:val="both"/>
      </w:pPr>
    </w:p>
    <w:p w14:paraId="1859EE08" w14:textId="2186C049" w:rsidR="0023713E" w:rsidRDefault="0023713E" w:rsidP="0023713E">
      <w:pPr>
        <w:jc w:val="both"/>
      </w:pPr>
      <w:r>
        <w:t xml:space="preserve">Objectif : </w:t>
      </w:r>
    </w:p>
    <w:p w14:paraId="560D1A70" w14:textId="50BFC5F5" w:rsidR="0023713E" w:rsidRDefault="0023713E" w:rsidP="00504696">
      <w:pPr>
        <w:jc w:val="both"/>
      </w:pPr>
      <w:r>
        <w:t xml:space="preserve">Diminution des émissions de CO2 des VP de 37% en 2030. </w:t>
      </w:r>
    </w:p>
    <w:p w14:paraId="6A7E6590" w14:textId="77777777" w:rsidR="0023713E" w:rsidRDefault="0023713E" w:rsidP="00504696">
      <w:pPr>
        <w:ind w:firstLine="2"/>
        <w:jc w:val="both"/>
      </w:pPr>
    </w:p>
    <w:p w14:paraId="2BB2BC30" w14:textId="763444F0" w:rsidR="0047274A" w:rsidRDefault="0047274A" w:rsidP="0047274A">
      <w:r>
        <w:t>Modélisation :</w:t>
      </w:r>
    </w:p>
    <w:p w14:paraId="2A361DE3" w14:textId="4A815136" w:rsidR="0023713E" w:rsidRDefault="0023713E" w:rsidP="0047274A">
      <w:r>
        <w:t xml:space="preserve">Hypothèses : </w:t>
      </w:r>
    </w:p>
    <w:p w14:paraId="229F3DAB" w14:textId="77777777" w:rsidR="0023713E" w:rsidRDefault="0023713E" w:rsidP="0023713E">
      <w:pPr>
        <w:pStyle w:val="Paragraphedeliste"/>
        <w:numPr>
          <w:ilvl w:val="0"/>
          <w:numId w:val="24"/>
        </w:numPr>
      </w:pPr>
      <w:r>
        <w:t xml:space="preserve">Le taux d’importation des batteries correspond au taux d’importation des automobiles. </w:t>
      </w:r>
    </w:p>
    <w:p w14:paraId="520D807E" w14:textId="77777777" w:rsidR="0023713E" w:rsidRDefault="0023713E" w:rsidP="0023713E">
      <w:pPr>
        <w:pStyle w:val="Paragraphedeliste"/>
        <w:numPr>
          <w:ilvl w:val="0"/>
          <w:numId w:val="24"/>
        </w:numPr>
      </w:pPr>
      <w:r>
        <w:t xml:space="preserve">Le taux d’intensité en main d’œuvre des véhicules reste constant. </w:t>
      </w:r>
    </w:p>
    <w:p w14:paraId="3D40282D" w14:textId="77777777" w:rsidR="0023713E" w:rsidRDefault="0023713E" w:rsidP="0047274A"/>
    <w:p w14:paraId="63485C01" w14:textId="52AC9B83" w:rsidR="0047274A" w:rsidRDefault="0047274A" w:rsidP="0047274A">
      <w:pPr>
        <w:pStyle w:val="Paragraphedeliste"/>
        <w:numPr>
          <w:ilvl w:val="0"/>
          <w:numId w:val="13"/>
        </w:numPr>
      </w:pPr>
      <w:r>
        <w:t>Augmentation exogène du coefficient de diffusion de l’innovation pour atteindre les cibles de parts de VE dans les ventes</w:t>
      </w:r>
    </w:p>
    <w:p w14:paraId="47A3B09C" w14:textId="786B5373" w:rsidR="0047274A" w:rsidRPr="0047274A" w:rsidRDefault="0047274A" w:rsidP="0047274A">
      <w:pPr>
        <w:pStyle w:val="Paragraphedeliste"/>
        <w:numPr>
          <w:ilvl w:val="0"/>
          <w:numId w:val="13"/>
        </w:numPr>
      </w:pPr>
      <w:r w:rsidRPr="0047274A">
        <w:t>L’enveloppe des aides reste fixe à 1.5mds€ entre 2024 et 2030 puis devient nulle</w:t>
      </w:r>
      <w:r>
        <w:t xml:space="preserve"> en 2035.</w:t>
      </w:r>
    </w:p>
    <w:p w14:paraId="0EEB5E44" w14:textId="667C3935" w:rsidR="008C0F96" w:rsidRDefault="00E423F8" w:rsidP="008C4BFD">
      <w:r>
        <w:t>Résultats :</w:t>
      </w:r>
    </w:p>
    <w:p w14:paraId="059AF4D2" w14:textId="0F1D6317" w:rsidR="00241968" w:rsidRDefault="00241968" w:rsidP="008C4BFD">
      <w:r>
        <w:t>Parts des VE dans les ventes : 66.7% en 2030, 99.6% en 2035.</w:t>
      </w:r>
    </w:p>
    <w:p w14:paraId="3D10225F" w14:textId="6C9A6D31" w:rsidR="00E423F8" w:rsidRDefault="00E423F8" w:rsidP="008C4BFD">
      <w:r w:rsidRPr="00B02E85">
        <w:t>Effets expansionnistes à l’horizon 2035 (+0.2 pt PIB)</w:t>
      </w:r>
      <w:r w:rsidRPr="00E017F4">
        <w:rPr>
          <w:b/>
          <w:bCs/>
        </w:rPr>
        <w:t xml:space="preserve"> mais inversion à l’horizon 2050 (-0.2 pt PIB</w:t>
      </w:r>
      <w:r>
        <w:t xml:space="preserve">). </w:t>
      </w:r>
    </w:p>
    <w:p w14:paraId="10E628F0" w14:textId="782E6F36" w:rsidR="00302F34" w:rsidRDefault="00302F34" w:rsidP="008C4BFD">
      <w:r w:rsidRPr="007B200D">
        <w:t>Ceci est lié à la diminution progressive des aides versées par véhicules électriques. Le surcoût des VE n’étant plus compensé, l’achat de VE évince la consommation par ailleurs.</w:t>
      </w:r>
      <w:r>
        <w:t xml:space="preserve"> </w:t>
      </w:r>
    </w:p>
    <w:p w14:paraId="54230613" w14:textId="77777777" w:rsidR="001E487F" w:rsidRDefault="00E017F4" w:rsidP="008C4BFD">
      <w:r>
        <w:t xml:space="preserve">Peu d’emplois créés même au moment expansionniste (+9k en 2035), car beaucoup d’importations (+1.4% en 2035 ; -0.4 pt de PIB sur la BC non-énergétique). </w:t>
      </w:r>
    </w:p>
    <w:p w14:paraId="7E614122" w14:textId="0D4F1C74" w:rsidR="00E017F4" w:rsidRDefault="00E017F4" w:rsidP="008C4BFD">
      <w:r>
        <w:t xml:space="preserve">La BC énergétique s’améliore légèrement </w:t>
      </w:r>
      <w:r w:rsidR="001E487F">
        <w:t>(</w:t>
      </w:r>
      <w:r>
        <w:t>+0.1 pt PIB</w:t>
      </w:r>
      <w:r w:rsidR="00C86C72">
        <w:t xml:space="preserve"> en 2035 et 2050</w:t>
      </w:r>
      <w:r>
        <w:t>).</w:t>
      </w:r>
    </w:p>
    <w:p w14:paraId="33DCE8A4" w14:textId="304F63F2" w:rsidR="00E423F8" w:rsidRDefault="00BC1E6E" w:rsidP="008C4BFD">
      <w:r>
        <w:t xml:space="preserve">Les émissions de CO2 des VP passent de </w:t>
      </w:r>
      <w:r w:rsidR="007F7BDC">
        <w:t>74Mt en 2021 à 13Mt en 2050 (26Mt dans l’AME 2050).</w:t>
      </w:r>
    </w:p>
    <w:p w14:paraId="6D475F6C" w14:textId="77777777" w:rsidR="00E423F8" w:rsidRDefault="00E423F8" w:rsidP="008C4BFD"/>
    <w:p w14:paraId="2454F8AF" w14:textId="6154D16B" w:rsidR="00E423F8" w:rsidRDefault="00E423F8" w:rsidP="008C4BFD">
      <w:r w:rsidRPr="00E423F8">
        <w:rPr>
          <w:noProof/>
        </w:rPr>
        <w:lastRenderedPageBreak/>
        <w:drawing>
          <wp:inline distT="0" distB="0" distL="0" distR="0" wp14:anchorId="041AEE40" wp14:editId="1564C7BB">
            <wp:extent cx="5760720" cy="3927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927475"/>
                    </a:xfrm>
                    <a:prstGeom prst="rect">
                      <a:avLst/>
                    </a:prstGeom>
                    <a:noFill/>
                    <a:ln>
                      <a:noFill/>
                    </a:ln>
                  </pic:spPr>
                </pic:pic>
              </a:graphicData>
            </a:graphic>
          </wp:inline>
        </w:drawing>
      </w:r>
    </w:p>
    <w:p w14:paraId="7CC18B7E" w14:textId="77777777" w:rsidR="006E1A37" w:rsidRDefault="006E1A37" w:rsidP="006E1A37"/>
    <w:p w14:paraId="3D4F2DBE" w14:textId="525F2FF2" w:rsidR="006E1A37" w:rsidRDefault="006E1A37" w:rsidP="00504696">
      <w:pPr>
        <w:pStyle w:val="Titre3"/>
        <w:numPr>
          <w:ilvl w:val="2"/>
          <w:numId w:val="34"/>
        </w:numPr>
      </w:pPr>
      <w:bookmarkStart w:id="16" w:name="_Toc144743364"/>
      <w:r>
        <w:t>Télétravail</w:t>
      </w:r>
      <w:r w:rsidR="006F09F6">
        <w:t xml:space="preserve"> (TRV2)</w:t>
      </w:r>
      <w:bookmarkEnd w:id="16"/>
    </w:p>
    <w:p w14:paraId="27716448" w14:textId="4CD989CE" w:rsidR="006E1A37" w:rsidRDefault="006E1A37" w:rsidP="006E1A37">
      <w:r>
        <w:t>Modélisation :</w:t>
      </w:r>
      <w:r w:rsidR="00BD21EC">
        <w:t xml:space="preserve"> choc sur les km parcourus en VP et transports en commun sur courte distance.</w:t>
      </w:r>
    </w:p>
    <w:p w14:paraId="1EF6666C" w14:textId="30C1DBC7" w:rsidR="006E1A37" w:rsidRDefault="009C5924" w:rsidP="006E1A37">
      <w:r>
        <w:t>N.B.</w:t>
      </w:r>
      <w:r w:rsidR="006E1A37">
        <w:t> : le choc est actuellement 4 fois plus important que celui proposé par la DGEC (-5% de voyageurs.km à l’horizon 2050), puisque les voy.km en voiture diminuent de 16% et même 23% sur la courte distance.</w:t>
      </w:r>
      <w:r w:rsidR="00341E6D">
        <w:t xml:space="preserve"> </w:t>
      </w:r>
      <w:r w:rsidRPr="009C5924">
        <w:t xml:space="preserve">Nous </w:t>
      </w:r>
      <w:r w:rsidR="00341E6D" w:rsidRPr="009C5924">
        <w:t>utilis</w:t>
      </w:r>
      <w:r w:rsidRPr="009C5924">
        <w:t>ons</w:t>
      </w:r>
      <w:r w:rsidR="00341E6D" w:rsidRPr="009C5924">
        <w:t xml:space="preserve"> ce choc pour </w:t>
      </w:r>
      <w:r w:rsidRPr="009C5924">
        <w:t>atteindre la cible</w:t>
      </w:r>
      <w:r w:rsidR="00341E6D" w:rsidRPr="009C5924">
        <w:t xml:space="preserve"> </w:t>
      </w:r>
      <w:r w:rsidRPr="009C5924">
        <w:t>de</w:t>
      </w:r>
      <w:r w:rsidR="00341E6D" w:rsidRPr="009C5924">
        <w:t xml:space="preserve"> </w:t>
      </w:r>
      <w:r w:rsidRPr="009C5924">
        <w:t>parc</w:t>
      </w:r>
      <w:r w:rsidR="00341E6D" w:rsidRPr="009C5924">
        <w:t xml:space="preserve"> de VP</w:t>
      </w:r>
      <w:r w:rsidRPr="009C5924">
        <w:t>.</w:t>
      </w:r>
    </w:p>
    <w:p w14:paraId="1A60B8B7" w14:textId="7C698F07" w:rsidR="006E1A37" w:rsidRDefault="006E1A37" w:rsidP="006E1A37">
      <w:r>
        <w:t>Résultats :</w:t>
      </w:r>
    </w:p>
    <w:p w14:paraId="53AB3245" w14:textId="63331652" w:rsidR="006E1A37" w:rsidRDefault="006E1A37" w:rsidP="006E1A37">
      <w:r>
        <w:t xml:space="preserve">Forte baisse de conso </w:t>
      </w:r>
      <w:proofErr w:type="gramStart"/>
      <w:r>
        <w:t xml:space="preserve">automobile, </w:t>
      </w:r>
      <w:r w:rsidR="006C3BBC">
        <w:t xml:space="preserve"> en</w:t>
      </w:r>
      <w:proofErr w:type="gramEnd"/>
      <w:r w:rsidR="006C3BBC">
        <w:t xml:space="preserve"> partie </w:t>
      </w:r>
      <w:r>
        <w:t xml:space="preserve">compensée par une hausse de conso dans les autres secteurs, notamment les services, à moindre contenu importé. Amélioration de la BC et augmentation du PIB malgré la baisse de conso </w:t>
      </w:r>
      <w:r w:rsidR="007D0DB3">
        <w:t>en agrégé.</w:t>
      </w:r>
    </w:p>
    <w:p w14:paraId="1446344A" w14:textId="51AECCE5" w:rsidR="00EA3360" w:rsidRDefault="00EA3360" w:rsidP="006E1A37">
      <w:r>
        <w:t>Hausse de l’emploi (+30-40k) : baisse de 5k construction auto, baisse de 25k transport, hausse de 71k services</w:t>
      </w:r>
      <w:r w:rsidR="00D71AB2">
        <w:t>.</w:t>
      </w:r>
    </w:p>
    <w:p w14:paraId="2472CD42" w14:textId="101766A3" w:rsidR="007D0DB3" w:rsidRPr="006E1A37" w:rsidRDefault="007D0DB3" w:rsidP="006E1A37">
      <w:r w:rsidRPr="007D0DB3">
        <w:rPr>
          <w:noProof/>
        </w:rPr>
        <w:lastRenderedPageBreak/>
        <w:drawing>
          <wp:inline distT="0" distB="0" distL="0" distR="0" wp14:anchorId="2B9717D7" wp14:editId="4B6B8A8F">
            <wp:extent cx="5760720" cy="39274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927475"/>
                    </a:xfrm>
                    <a:prstGeom prst="rect">
                      <a:avLst/>
                    </a:prstGeom>
                    <a:noFill/>
                    <a:ln>
                      <a:noFill/>
                    </a:ln>
                  </pic:spPr>
                </pic:pic>
              </a:graphicData>
            </a:graphic>
          </wp:inline>
        </w:drawing>
      </w:r>
    </w:p>
    <w:p w14:paraId="26E2571F" w14:textId="77777777" w:rsidR="008C4BFD" w:rsidRDefault="008C4BFD" w:rsidP="008C4BFD"/>
    <w:p w14:paraId="114BCABF" w14:textId="1A63296B" w:rsidR="008C4BFD" w:rsidRDefault="00B40443" w:rsidP="00504696">
      <w:pPr>
        <w:pStyle w:val="Titre3"/>
        <w:numPr>
          <w:ilvl w:val="2"/>
          <w:numId w:val="34"/>
        </w:numPr>
      </w:pPr>
      <w:bookmarkStart w:id="17" w:name="_Toc144743365"/>
      <w:r>
        <w:t>Covoiturage</w:t>
      </w:r>
      <w:r w:rsidR="00F952AD">
        <w:t xml:space="preserve"> (TRV3)</w:t>
      </w:r>
      <w:bookmarkEnd w:id="17"/>
    </w:p>
    <w:p w14:paraId="38F08ACB" w14:textId="77777777" w:rsidR="00B40443" w:rsidRDefault="00B40443" w:rsidP="00B40443">
      <w:r>
        <w:t xml:space="preserve">Modélisation : Le taux d’occupation des véhicules passe de 1.26 en 2023 à 1.42 en 2050 sur courte distance, et de 2 à 2.2 sur LD (même taux d’évolution que </w:t>
      </w:r>
      <w:proofErr w:type="spellStart"/>
      <w:r>
        <w:t>hyp</w:t>
      </w:r>
      <w:proofErr w:type="spellEnd"/>
      <w:r>
        <w:t xml:space="preserve"> SNBC) (sous l’effet des plans de déplacement d’entreprises et l’aide au covoiturage)</w:t>
      </w:r>
    </w:p>
    <w:p w14:paraId="05307921" w14:textId="25D02AFC" w:rsidR="00ED185F" w:rsidRDefault="00B40443" w:rsidP="00ED185F">
      <w:r>
        <w:t xml:space="preserve">Résultats : </w:t>
      </w:r>
      <w:r w:rsidR="00D71AB2">
        <w:t>très similaires à la simulation télétravail. Le parc auto diminue de 7M en 2050 par rapport au tendanciel.</w:t>
      </w:r>
    </w:p>
    <w:p w14:paraId="5A528FA4" w14:textId="216F3005" w:rsidR="00D71AB2" w:rsidRDefault="00D71AB2" w:rsidP="008C4BFD">
      <w:r w:rsidRPr="00D71AB2">
        <w:rPr>
          <w:noProof/>
        </w:rPr>
        <w:lastRenderedPageBreak/>
        <w:drawing>
          <wp:inline distT="0" distB="0" distL="0" distR="0" wp14:anchorId="1A57EF36" wp14:editId="5EFCA09A">
            <wp:extent cx="5760720" cy="39274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927475"/>
                    </a:xfrm>
                    <a:prstGeom prst="rect">
                      <a:avLst/>
                    </a:prstGeom>
                    <a:noFill/>
                    <a:ln>
                      <a:noFill/>
                    </a:ln>
                  </pic:spPr>
                </pic:pic>
              </a:graphicData>
            </a:graphic>
          </wp:inline>
        </w:drawing>
      </w:r>
    </w:p>
    <w:p w14:paraId="5D85C7EC" w14:textId="77777777" w:rsidR="00B40443" w:rsidRDefault="00B40443" w:rsidP="008C4BFD"/>
    <w:p w14:paraId="50E73A80" w14:textId="77777777" w:rsidR="00B40443" w:rsidRDefault="00B40443" w:rsidP="008C4BFD"/>
    <w:p w14:paraId="3B9E26FF" w14:textId="5D563170" w:rsidR="00B40443" w:rsidRDefault="00ED185F" w:rsidP="00504696">
      <w:pPr>
        <w:pStyle w:val="Titre3"/>
        <w:numPr>
          <w:ilvl w:val="2"/>
          <w:numId w:val="34"/>
        </w:numPr>
      </w:pPr>
      <w:bookmarkStart w:id="18" w:name="_Toc144743366"/>
      <w:r>
        <w:t>Trafic aérien domestique</w:t>
      </w:r>
      <w:r w:rsidR="00F30B52">
        <w:t xml:space="preserve"> (TRV4)</w:t>
      </w:r>
      <w:bookmarkEnd w:id="18"/>
    </w:p>
    <w:p w14:paraId="5936C4E7" w14:textId="0007AC17" w:rsidR="00ED185F" w:rsidRDefault="00ED185F" w:rsidP="00ED185F">
      <w:r>
        <w:t xml:space="preserve">Modélisation : Introduction d’un choc sur la demande finale </w:t>
      </w:r>
      <w:proofErr w:type="gramStart"/>
      <w:r>
        <w:t>de manière à ce</w:t>
      </w:r>
      <w:proofErr w:type="gramEnd"/>
      <w:r>
        <w:t xml:space="preserve"> que la production du secteur n’augmente que de 22% entre 2020 et 2050 sur les vols domestiques.</w:t>
      </w:r>
    </w:p>
    <w:p w14:paraId="742BAF26" w14:textId="4E4E9E81" w:rsidR="00ED185F" w:rsidRDefault="00ED185F" w:rsidP="00ED185F">
      <w:r>
        <w:t>Résultats : insignifiants du point de vue économique, la baisse est faible par rapport à AME.</w:t>
      </w:r>
    </w:p>
    <w:p w14:paraId="244BF7BB" w14:textId="3C7DB9A2" w:rsidR="00ED185F" w:rsidRDefault="00ED5370" w:rsidP="00ED185F">
      <w:r w:rsidRPr="006D6174">
        <w:rPr>
          <w:b/>
          <w:bCs/>
          <w:color w:val="FF0000"/>
          <w:u w:val="single"/>
        </w:rPr>
        <w:t>Choc actuellement trop faible</w:t>
      </w:r>
      <w:r>
        <w:t xml:space="preserve">, </w:t>
      </w:r>
      <w:r w:rsidRPr="00B80685">
        <w:rPr>
          <w:u w:val="single"/>
        </w:rPr>
        <w:t>on a Km_traveler_18_h01_2 qui augmente de 55-63% par rapport à 2020 au lieu de 22%.</w:t>
      </w:r>
      <w:r>
        <w:t xml:space="preserve"> L’écart au tendanciel est entre -5% et 0%. </w:t>
      </w:r>
      <w:r w:rsidRPr="006D6174">
        <w:rPr>
          <w:b/>
          <w:bCs/>
          <w:color w:val="FF0000"/>
          <w:u w:val="single"/>
        </w:rPr>
        <w:t xml:space="preserve">A </w:t>
      </w:r>
      <w:r w:rsidR="006D6174" w:rsidRPr="006D6174">
        <w:rPr>
          <w:b/>
          <w:bCs/>
          <w:color w:val="FF0000"/>
          <w:u w:val="single"/>
        </w:rPr>
        <w:t>re</w:t>
      </w:r>
      <w:r w:rsidRPr="006D6174">
        <w:rPr>
          <w:b/>
          <w:bCs/>
          <w:color w:val="FF0000"/>
          <w:u w:val="single"/>
        </w:rPr>
        <w:t>caler</w:t>
      </w:r>
      <w:r>
        <w:t xml:space="preserve"> </w:t>
      </w:r>
      <w:r w:rsidR="006D6174">
        <w:t>(en simultané avec les autres chocs car les km parcourus dépendent pas mal du revenu).</w:t>
      </w:r>
    </w:p>
    <w:p w14:paraId="29425EE8" w14:textId="110C2531" w:rsidR="00CE26AC" w:rsidRPr="00CE26AC" w:rsidRDefault="00CE26AC" w:rsidP="00ED185F">
      <w:pPr>
        <w:rPr>
          <w:lang w:val="en-GB"/>
        </w:rPr>
      </w:pPr>
      <w:r w:rsidRPr="00CE26AC">
        <w:rPr>
          <w:rFonts w:ascii="Arial" w:hAnsi="Arial" w:cs="Arial"/>
          <w:color w:val="000000"/>
          <w:kern w:val="0"/>
          <w:sz w:val="18"/>
          <w:szCs w:val="18"/>
          <w:lang w:val="en-GB"/>
        </w:rPr>
        <w:t>show Km_traveler_18_h01_2/Km_traveler_18_h01_0 Km_traveler_18_h01_2 YQ_18_2</w:t>
      </w:r>
    </w:p>
    <w:p w14:paraId="5B5F58C9" w14:textId="77777777" w:rsidR="00B80685" w:rsidRPr="00CE26AC" w:rsidRDefault="00B80685" w:rsidP="00ED185F">
      <w:pPr>
        <w:rPr>
          <w:lang w:val="en-GB"/>
        </w:rPr>
      </w:pPr>
    </w:p>
    <w:p w14:paraId="2D2A599B" w14:textId="105F77AC" w:rsidR="00006AAA" w:rsidRDefault="00006AAA" w:rsidP="00504696">
      <w:pPr>
        <w:pStyle w:val="Titre3"/>
        <w:numPr>
          <w:ilvl w:val="2"/>
          <w:numId w:val="34"/>
        </w:numPr>
      </w:pPr>
      <w:bookmarkStart w:id="19" w:name="_Toc144743367"/>
      <w:r>
        <w:t>Report modal voyageurs</w:t>
      </w:r>
      <w:r w:rsidR="006F09F6">
        <w:t xml:space="preserve"> (TRV5)</w:t>
      </w:r>
      <w:bookmarkEnd w:id="19"/>
    </w:p>
    <w:p w14:paraId="6F89A6A9" w14:textId="4BBD9707" w:rsidR="00006AAA" w:rsidRDefault="00006AAA" w:rsidP="00006AAA">
      <w:r>
        <w:t>Modélisation : choc sur les km parcourus en TC (bus et ferré)</w:t>
      </w:r>
      <w:r w:rsidR="0049745C" w:rsidRPr="0049745C">
        <w:t xml:space="preserve"> </w:t>
      </w:r>
      <w:r w:rsidR="0049745C">
        <w:t>avec en contrepartie, baisse des km parcourus en voiture,</w:t>
      </w:r>
      <w:r>
        <w:t xml:space="preserve"> pour </w:t>
      </w:r>
      <w:r w:rsidR="0049745C">
        <w:t>des parts modales proches des cibles</w:t>
      </w:r>
      <w:r w:rsidR="00764532">
        <w:t>. Dans Transports_AMS_run1bis, part modale VP/(VP+TC) = 71% en 2050.</w:t>
      </w:r>
    </w:p>
    <w:p w14:paraId="06B63519" w14:textId="760E1F78" w:rsidR="00006AAA" w:rsidRDefault="00006AAA" w:rsidP="00006AAA">
      <w:r>
        <w:t>Résultats :</w:t>
      </w:r>
    </w:p>
    <w:p w14:paraId="051E2D6E" w14:textId="77777777" w:rsidR="00725A96" w:rsidRPr="00302F34" w:rsidRDefault="00725A96" w:rsidP="00006AAA">
      <w:r w:rsidRPr="00302F34">
        <w:t xml:space="preserve">L’évolution des km parcourus en TC dépend beaucoup des autres chocs introduits : </w:t>
      </w:r>
    </w:p>
    <w:p w14:paraId="3AB280FC" w14:textId="1B4D2650" w:rsidR="005F04DC" w:rsidRPr="00725A96" w:rsidRDefault="00725A96" w:rsidP="00725A96">
      <w:pPr>
        <w:pStyle w:val="Paragraphedeliste"/>
        <w:numPr>
          <w:ilvl w:val="0"/>
          <w:numId w:val="17"/>
        </w:numPr>
      </w:pPr>
      <w:r>
        <w:t>+30% et +33% sans autre choc (</w:t>
      </w:r>
      <w:r w:rsidRPr="00725A96">
        <w:t>km_traveler_15 et km_traveler_14, 2050 par rapport à 2019)</w:t>
      </w:r>
    </w:p>
    <w:p w14:paraId="0960B368" w14:textId="2CF5E571" w:rsidR="00725A96" w:rsidRPr="00725A96" w:rsidRDefault="00725A96" w:rsidP="00725A96">
      <w:pPr>
        <w:pStyle w:val="Paragraphedeliste"/>
        <w:numPr>
          <w:ilvl w:val="0"/>
          <w:numId w:val="17"/>
        </w:numPr>
      </w:pPr>
      <w:r w:rsidRPr="00725A96">
        <w:t>-6% et +25% avec les autres chocs de transport</w:t>
      </w:r>
    </w:p>
    <w:p w14:paraId="1076CCA9" w14:textId="140CA242" w:rsidR="00725A96" w:rsidRDefault="00725A96" w:rsidP="00725A96">
      <w:pPr>
        <w:pStyle w:val="Paragraphedeliste"/>
        <w:numPr>
          <w:ilvl w:val="0"/>
          <w:numId w:val="17"/>
        </w:numPr>
      </w:pPr>
      <w:r w:rsidRPr="00725A96">
        <w:t>-12% et +20% avec tous les chocs SNBC</w:t>
      </w:r>
    </w:p>
    <w:p w14:paraId="72966E6C" w14:textId="6F525D15" w:rsidR="00006AAA" w:rsidRPr="00302F34" w:rsidRDefault="00572767" w:rsidP="00ED185F">
      <w:r w:rsidRPr="00302F34">
        <w:lastRenderedPageBreak/>
        <w:t xml:space="preserve">En termes de </w:t>
      </w:r>
      <w:r w:rsidRPr="00302F34">
        <w:rPr>
          <w:b/>
          <w:bCs/>
        </w:rPr>
        <w:t>part modale</w:t>
      </w:r>
      <w:r w:rsidRPr="00302F34">
        <w:t xml:space="preserve"> de la voiture VP/(VP+TC), on a 79% </w:t>
      </w:r>
      <w:r w:rsidR="00851FCD" w:rsidRPr="00302F34">
        <w:t xml:space="preserve">en 2050 </w:t>
      </w:r>
      <w:r w:rsidRPr="00302F34">
        <w:t>(88% en CD, 63% en LD) si choc seul, 6</w:t>
      </w:r>
      <w:r w:rsidR="00851FCD" w:rsidRPr="00302F34">
        <w:t>7</w:t>
      </w:r>
      <w:r w:rsidRPr="00302F34">
        <w:t xml:space="preserve">% si </w:t>
      </w:r>
      <w:r w:rsidR="00851FCD" w:rsidRPr="00302F34">
        <w:t xml:space="preserve">autres </w:t>
      </w:r>
      <w:r w:rsidRPr="00302F34">
        <w:t>chocs</w:t>
      </w:r>
      <w:r w:rsidR="00851FCD" w:rsidRPr="00302F34">
        <w:t xml:space="preserve"> transport</w:t>
      </w:r>
      <w:r w:rsidRPr="00302F34">
        <w:t xml:space="preserve"> activés, </w:t>
      </w:r>
      <w:r w:rsidR="00851FCD" w:rsidRPr="00302F34">
        <w:t>68% si tous chocs activés</w:t>
      </w:r>
      <w:r w:rsidR="00851FCD" w:rsidRPr="00302F34">
        <w:rPr>
          <w:b/>
          <w:bCs/>
        </w:rPr>
        <w:t xml:space="preserve"> (cible SNBC</w:t>
      </w:r>
      <w:r w:rsidR="00EF45C7" w:rsidRPr="00302F34">
        <w:rPr>
          <w:b/>
          <w:bCs/>
        </w:rPr>
        <w:t xml:space="preserve"> 71%</w:t>
      </w:r>
      <w:r w:rsidR="00851FCD" w:rsidRPr="00302F34">
        <w:rPr>
          <w:b/>
          <w:bCs/>
        </w:rPr>
        <w:t xml:space="preserve">) </w:t>
      </w:r>
    </w:p>
    <w:p w14:paraId="10543166" w14:textId="77777777" w:rsidR="0092710E" w:rsidRPr="00851FCD" w:rsidRDefault="0092710E" w:rsidP="00ED185F"/>
    <w:p w14:paraId="629C9017" w14:textId="7E3066BD" w:rsidR="00006AAA" w:rsidRDefault="00EF5D64" w:rsidP="00892157">
      <w:pPr>
        <w:pStyle w:val="Titre2"/>
        <w:numPr>
          <w:ilvl w:val="1"/>
          <w:numId w:val="34"/>
        </w:numPr>
        <w:rPr>
          <w:lang w:val="en-GB"/>
        </w:rPr>
      </w:pPr>
      <w:bookmarkStart w:id="20" w:name="_Toc144743368"/>
      <w:proofErr w:type="spellStart"/>
      <w:r>
        <w:rPr>
          <w:lang w:val="en-GB"/>
        </w:rPr>
        <w:t>Marchandises</w:t>
      </w:r>
      <w:bookmarkEnd w:id="20"/>
      <w:proofErr w:type="spellEnd"/>
    </w:p>
    <w:p w14:paraId="7E68AC34" w14:textId="77777777" w:rsidR="00124D4C" w:rsidRDefault="00124D4C" w:rsidP="00124D4C">
      <w:pPr>
        <w:pStyle w:val="Titre3"/>
      </w:pPr>
    </w:p>
    <w:p w14:paraId="7F7A8D54" w14:textId="005600C8" w:rsidR="00124D4C" w:rsidRDefault="00124D4C" w:rsidP="00124D4C">
      <w:pPr>
        <w:pStyle w:val="Titre3"/>
      </w:pPr>
      <w:bookmarkStart w:id="21" w:name="_Toc144743369"/>
      <w:r>
        <w:t>Transport de voyageur et de marchandises</w:t>
      </w:r>
      <w:bookmarkEnd w:id="21"/>
    </w:p>
    <w:p w14:paraId="1B8CCF6C" w14:textId="77777777" w:rsidR="00124D4C" w:rsidRDefault="00124D4C" w:rsidP="00124D4C"/>
    <w:p w14:paraId="55C1F0CA" w14:textId="00641E81" w:rsidR="00124D4C" w:rsidRDefault="00124D4C" w:rsidP="00124D4C">
      <w:r>
        <w:t xml:space="preserve">Les </w:t>
      </w:r>
      <w:r w:rsidR="00C31D63">
        <w:t>leviers</w:t>
      </w:r>
      <w:r>
        <w:t xml:space="preserve"> : </w:t>
      </w:r>
    </w:p>
    <w:p w14:paraId="03FE181D" w14:textId="77777777" w:rsidR="00124D4C" w:rsidRDefault="00124D4C" w:rsidP="00124D4C">
      <w:pPr>
        <w:pStyle w:val="Paragraphedeliste"/>
        <w:numPr>
          <w:ilvl w:val="0"/>
          <w:numId w:val="12"/>
        </w:numPr>
      </w:pPr>
      <w:r>
        <w:t>Report modal du transport de marchandises</w:t>
      </w:r>
    </w:p>
    <w:p w14:paraId="2C041381" w14:textId="77777777" w:rsidR="00124D4C" w:rsidRPr="00CD5E22" w:rsidRDefault="00124D4C" w:rsidP="00124D4C">
      <w:pPr>
        <w:pStyle w:val="Paragraphedeliste"/>
        <w:ind w:left="1070"/>
        <w:rPr>
          <w:highlight w:val="yellow"/>
        </w:rPr>
      </w:pPr>
    </w:p>
    <w:p w14:paraId="336D0BF6" w14:textId="77777777" w:rsidR="00124D4C" w:rsidRDefault="00124D4C" w:rsidP="00124D4C">
      <w:pPr>
        <w:pStyle w:val="Paragraphedeliste"/>
        <w:numPr>
          <w:ilvl w:val="0"/>
          <w:numId w:val="12"/>
        </w:numPr>
      </w:pPr>
      <w:r>
        <w:t>Evolution exogène de la consommation de transport aérien</w:t>
      </w:r>
    </w:p>
    <w:p w14:paraId="7970BCDF" w14:textId="77777777" w:rsidR="00124D4C" w:rsidRPr="00AF64BC" w:rsidRDefault="00124D4C" w:rsidP="00124D4C">
      <w:pPr>
        <w:pStyle w:val="Paragraphedeliste"/>
        <w:numPr>
          <w:ilvl w:val="1"/>
          <w:numId w:val="12"/>
        </w:numPr>
        <w:rPr>
          <w:highlight w:val="yellow"/>
        </w:rPr>
      </w:pPr>
      <w:r w:rsidRPr="00AF64BC">
        <w:rPr>
          <w:highlight w:val="yellow"/>
        </w:rPr>
        <w:t>A préciser : Mesures de restrictions quantitatives (restrictions du type couvre</w:t>
      </w:r>
      <w:r>
        <w:rPr>
          <w:highlight w:val="yellow"/>
        </w:rPr>
        <w:t>-</w:t>
      </w:r>
      <w:r w:rsidRPr="00AF64BC">
        <w:rPr>
          <w:highlight w:val="yellow"/>
        </w:rPr>
        <w:t>feu nocturne) et ou</w:t>
      </w:r>
      <w:r>
        <w:rPr>
          <w:highlight w:val="yellow"/>
        </w:rPr>
        <w:t xml:space="preserve"> m</w:t>
      </w:r>
      <w:r w:rsidRPr="00AF64BC">
        <w:rPr>
          <w:highlight w:val="yellow"/>
        </w:rPr>
        <w:t>esures fiscales autre que l’ETS ?</w:t>
      </w:r>
    </w:p>
    <w:p w14:paraId="36DE8DD5" w14:textId="77777777" w:rsidR="00124D4C" w:rsidRDefault="00124D4C" w:rsidP="00124D4C">
      <w:pPr>
        <w:pStyle w:val="Paragraphedeliste"/>
        <w:ind w:left="1070"/>
        <w:rPr>
          <w:highlight w:val="yellow"/>
        </w:rPr>
      </w:pPr>
    </w:p>
    <w:p w14:paraId="12F3F4A1" w14:textId="7F9EAF8F" w:rsidR="00124D4C" w:rsidRDefault="00CE33C6" w:rsidP="00124D4C">
      <w:pPr>
        <w:pStyle w:val="Paragraphedeliste"/>
        <w:numPr>
          <w:ilvl w:val="0"/>
          <w:numId w:val="5"/>
        </w:numPr>
      </w:pPr>
      <w:r>
        <w:t>E</w:t>
      </w:r>
      <w:r w:rsidR="00124D4C" w:rsidRPr="00CD5E22">
        <w:t xml:space="preserve">lectrification des poids lourds. </w:t>
      </w:r>
    </w:p>
    <w:p w14:paraId="26B8FC67" w14:textId="77777777" w:rsidR="00C31D63" w:rsidRDefault="00C31D63" w:rsidP="00124D4C">
      <w:r>
        <w:t xml:space="preserve">Les mesures : </w:t>
      </w:r>
    </w:p>
    <w:p w14:paraId="1D377349" w14:textId="60152854" w:rsidR="00C31D63" w:rsidRDefault="00C31D63" w:rsidP="00124D4C">
      <w:r>
        <w:t xml:space="preserve">Outre les mesures fiscales listées ci-dessous, </w:t>
      </w:r>
    </w:p>
    <w:p w14:paraId="70D82DA7" w14:textId="77777777" w:rsidR="00C31D63" w:rsidRDefault="00C31D63" w:rsidP="00C31D63">
      <w:r w:rsidRPr="00504696">
        <w:t>Instauration d’un crédit d’impôt au secteur routier de transport de marchandises</w:t>
      </w:r>
    </w:p>
    <w:p w14:paraId="0E9AB9F0" w14:textId="4634CDCB" w:rsidR="00C31D63" w:rsidRDefault="00C31D63" w:rsidP="00124D4C">
      <w:r>
        <w:t xml:space="preserve">La modélisation : </w:t>
      </w:r>
    </w:p>
    <w:p w14:paraId="0DA3F2D8" w14:textId="764DE246" w:rsidR="003B389C" w:rsidRDefault="003B389C" w:rsidP="00504696">
      <w:pPr>
        <w:pStyle w:val="Paragraphedeliste"/>
        <w:numPr>
          <w:ilvl w:val="0"/>
          <w:numId w:val="5"/>
        </w:numPr>
      </w:pPr>
      <w:r>
        <w:t xml:space="preserve">Modification </w:t>
      </w:r>
      <w:r w:rsidR="00CE33C6">
        <w:t>exogène</w:t>
      </w:r>
      <w:r>
        <w:t xml:space="preserve"> des consommations intermédiaires de transport par les différents secteurs productifs.</w:t>
      </w:r>
    </w:p>
    <w:p w14:paraId="35C9FC98" w14:textId="30FBE095" w:rsidR="00CE33C6" w:rsidRDefault="00CE33C6" w:rsidP="00504696">
      <w:pPr>
        <w:pStyle w:val="Paragraphedeliste"/>
        <w:numPr>
          <w:ilvl w:val="0"/>
          <w:numId w:val="5"/>
        </w:numPr>
      </w:pPr>
      <w:r>
        <w:t xml:space="preserve">Introduction d’un choc exogène sur la demande de trafic aérien. </w:t>
      </w:r>
    </w:p>
    <w:p w14:paraId="4945322A" w14:textId="04285EEA" w:rsidR="003B389C" w:rsidRDefault="003B389C" w:rsidP="00504696">
      <w:pPr>
        <w:pStyle w:val="Paragraphedeliste"/>
        <w:numPr>
          <w:ilvl w:val="0"/>
          <w:numId w:val="5"/>
        </w:numPr>
      </w:pPr>
      <w:r>
        <w:t xml:space="preserve">Introduction d’un crédit d’impôt à l’électrification, proportionnel à l’augmentation du ratio consommation d’électricité sur production.  Le taux d’aide est inséré dans l’équation d’arbitrage entre sources énergétique des secteurs du transport. </w:t>
      </w:r>
    </w:p>
    <w:tbl>
      <w:tblPr>
        <w:tblStyle w:val="Grilledutableau"/>
        <w:tblW w:w="0" w:type="auto"/>
        <w:tblLook w:val="04A0" w:firstRow="1" w:lastRow="0" w:firstColumn="1" w:lastColumn="0" w:noHBand="0" w:noVBand="1"/>
      </w:tblPr>
      <w:tblGrid>
        <w:gridCol w:w="9062"/>
      </w:tblGrid>
      <w:tr w:rsidR="003B389C" w14:paraId="6837FAF5" w14:textId="77777777" w:rsidTr="003B389C">
        <w:tc>
          <w:tcPr>
            <w:tcW w:w="9062" w:type="dxa"/>
          </w:tcPr>
          <w:p w14:paraId="38CA40E4" w14:textId="36A43F58" w:rsidR="003B389C" w:rsidRDefault="003B389C" w:rsidP="003B389C">
            <w:pPr>
              <w:spacing w:after="160" w:line="259" w:lineRule="auto"/>
              <w:rPr>
                <w:sz w:val="20"/>
                <w:szCs w:val="20"/>
              </w:rPr>
            </w:pPr>
            <w:r w:rsidRPr="00504696">
              <w:rPr>
                <w:rStyle w:val="Titre4Car"/>
              </w:rPr>
              <w:t>Le crédit d’impôt à l’électrification des poids lourds</w:t>
            </w:r>
            <w:r>
              <w:rPr>
                <w:sz w:val="20"/>
                <w:szCs w:val="20"/>
              </w:rPr>
              <w:t xml:space="preserve">. </w:t>
            </w:r>
            <w:r w:rsidR="00DF1DA7">
              <w:rPr>
                <w:sz w:val="20"/>
                <w:szCs w:val="20"/>
              </w:rPr>
              <w:t xml:space="preserve"> </w:t>
            </w:r>
            <w:r w:rsidR="00DF1DA7" w:rsidRPr="00504696">
              <w:rPr>
                <w:color w:val="FF0000"/>
                <w:sz w:val="20"/>
                <w:szCs w:val="20"/>
              </w:rPr>
              <w:t>A convertir en équation lisible par tous</w:t>
            </w:r>
          </w:p>
          <w:p w14:paraId="3F5B4855" w14:textId="4F7AE5AF" w:rsidR="003B389C" w:rsidRPr="00D05165" w:rsidRDefault="003B389C" w:rsidP="003B389C">
            <w:pPr>
              <w:rPr>
                <w:sz w:val="20"/>
                <w:szCs w:val="20"/>
              </w:rPr>
            </w:pPr>
            <w:proofErr w:type="gramStart"/>
            <w:r w:rsidRPr="00D05165">
              <w:rPr>
                <w:sz w:val="20"/>
                <w:szCs w:val="20"/>
              </w:rPr>
              <w:t>CIEE[</w:t>
            </w:r>
            <w:proofErr w:type="spellStart"/>
            <w:proofErr w:type="gramEnd"/>
            <w:r w:rsidRPr="00D05165">
              <w:rPr>
                <w:sz w:val="20"/>
                <w:szCs w:val="20"/>
              </w:rPr>
              <w:t>sinc</w:t>
            </w:r>
            <w:proofErr w:type="spellEnd"/>
            <w:r w:rsidRPr="00D05165">
              <w:rPr>
                <w:sz w:val="20"/>
                <w:szCs w:val="20"/>
              </w:rPr>
              <w:t>] = (@year &gt;2021)* T_TAX_CR[</w:t>
            </w:r>
            <w:proofErr w:type="spellStart"/>
            <w:r w:rsidRPr="00D05165">
              <w:rPr>
                <w:sz w:val="20"/>
                <w:szCs w:val="20"/>
              </w:rPr>
              <w:t>sinc</w:t>
            </w:r>
            <w:proofErr w:type="spellEnd"/>
            <w:r w:rsidRPr="00D05165">
              <w:rPr>
                <w:sz w:val="20"/>
                <w:szCs w:val="20"/>
              </w:rPr>
              <w:t>] * PE[</w:t>
            </w:r>
            <w:proofErr w:type="spellStart"/>
            <w:r w:rsidRPr="00D05165">
              <w:rPr>
                <w:sz w:val="20"/>
                <w:szCs w:val="20"/>
              </w:rPr>
              <w:t>sinc</w:t>
            </w:r>
            <w:proofErr w:type="spellEnd"/>
            <w:r w:rsidRPr="00D05165">
              <w:rPr>
                <w:sz w:val="20"/>
                <w:szCs w:val="20"/>
              </w:rPr>
              <w:t>]</w:t>
            </w:r>
          </w:p>
          <w:p w14:paraId="1C1258EE" w14:textId="5929901B" w:rsidR="003B389C" w:rsidRPr="00D05165" w:rsidRDefault="003B389C" w:rsidP="003B389C">
            <w:pPr>
              <w:rPr>
                <w:sz w:val="20"/>
                <w:szCs w:val="20"/>
              </w:rPr>
            </w:pPr>
            <w:r w:rsidRPr="00D05165">
              <w:rPr>
                <w:sz w:val="20"/>
                <w:szCs w:val="20"/>
              </w:rPr>
              <w:t>TAX_CR_</w:t>
            </w:r>
            <w:proofErr w:type="gramStart"/>
            <w:r w:rsidRPr="00D05165">
              <w:rPr>
                <w:sz w:val="20"/>
                <w:szCs w:val="20"/>
              </w:rPr>
              <w:t>VAL[</w:t>
            </w:r>
            <w:proofErr w:type="spellStart"/>
            <w:proofErr w:type="gramEnd"/>
            <w:r w:rsidRPr="00D05165">
              <w:rPr>
                <w:sz w:val="20"/>
                <w:szCs w:val="20"/>
              </w:rPr>
              <w:t>sinc</w:t>
            </w:r>
            <w:proofErr w:type="spellEnd"/>
            <w:r w:rsidRPr="00D05165">
              <w:rPr>
                <w:sz w:val="20"/>
                <w:szCs w:val="20"/>
              </w:rPr>
              <w:t>] = - T_TAX_CR[</w:t>
            </w:r>
            <w:proofErr w:type="spellStart"/>
            <w:r w:rsidRPr="00D05165">
              <w:rPr>
                <w:sz w:val="20"/>
                <w:szCs w:val="20"/>
              </w:rPr>
              <w:t>sinc</w:t>
            </w:r>
            <w:proofErr w:type="spellEnd"/>
            <w:r w:rsidRPr="00D05165">
              <w:rPr>
                <w:sz w:val="20"/>
                <w:szCs w:val="20"/>
              </w:rPr>
              <w:t>] * (d(E[</w:t>
            </w:r>
            <w:proofErr w:type="spellStart"/>
            <w:r w:rsidRPr="00D05165">
              <w:rPr>
                <w:sz w:val="20"/>
                <w:szCs w:val="20"/>
              </w:rPr>
              <w:t>sinc</w:t>
            </w:r>
            <w:proofErr w:type="spellEnd"/>
            <w:r w:rsidRPr="00D05165">
              <w:rPr>
                <w:sz w:val="20"/>
                <w:szCs w:val="20"/>
              </w:rPr>
              <w:t>]/YQ[</w:t>
            </w:r>
            <w:proofErr w:type="spellStart"/>
            <w:r w:rsidRPr="00D05165">
              <w:rPr>
                <w:sz w:val="20"/>
                <w:szCs w:val="20"/>
              </w:rPr>
              <w:t>sinc</w:t>
            </w:r>
            <w:proofErr w:type="spellEnd"/>
            <w:r w:rsidRPr="00D05165">
              <w:rPr>
                <w:sz w:val="20"/>
                <w:szCs w:val="20"/>
              </w:rPr>
              <w:t>])&lt;=0) * PE[</w:t>
            </w:r>
            <w:proofErr w:type="spellStart"/>
            <w:r w:rsidRPr="00D05165">
              <w:rPr>
                <w:sz w:val="20"/>
                <w:szCs w:val="20"/>
              </w:rPr>
              <w:t>sinc</w:t>
            </w:r>
            <w:proofErr w:type="spellEnd"/>
            <w:r w:rsidRPr="00D05165">
              <w:rPr>
                <w:sz w:val="20"/>
                <w:szCs w:val="20"/>
              </w:rPr>
              <w:t>]*d(E[</w:t>
            </w:r>
            <w:proofErr w:type="spellStart"/>
            <w:r w:rsidRPr="00D05165">
              <w:rPr>
                <w:sz w:val="20"/>
                <w:szCs w:val="20"/>
              </w:rPr>
              <w:t>sinc</w:t>
            </w:r>
            <w:proofErr w:type="spellEnd"/>
            <w:r w:rsidRPr="00D05165">
              <w:rPr>
                <w:sz w:val="20"/>
                <w:szCs w:val="20"/>
              </w:rPr>
              <w:t>]/YQ[</w:t>
            </w:r>
            <w:proofErr w:type="spellStart"/>
            <w:r w:rsidRPr="00D05165">
              <w:rPr>
                <w:sz w:val="20"/>
                <w:szCs w:val="20"/>
              </w:rPr>
              <w:t>sinc</w:t>
            </w:r>
            <w:proofErr w:type="spellEnd"/>
            <w:r w:rsidRPr="00D05165">
              <w:rPr>
                <w:sz w:val="20"/>
                <w:szCs w:val="20"/>
              </w:rPr>
              <w:t>])*YQ[</w:t>
            </w:r>
            <w:proofErr w:type="spellStart"/>
            <w:r w:rsidRPr="00D05165">
              <w:rPr>
                <w:sz w:val="20"/>
                <w:szCs w:val="20"/>
              </w:rPr>
              <w:t>sinc</w:t>
            </w:r>
            <w:proofErr w:type="spellEnd"/>
            <w:r w:rsidRPr="00D05165">
              <w:rPr>
                <w:sz w:val="20"/>
                <w:szCs w:val="20"/>
              </w:rPr>
              <w:t>]{-1</w:t>
            </w:r>
          </w:p>
          <w:p w14:paraId="24B0751A" w14:textId="2D289214" w:rsidR="003B389C" w:rsidRPr="00D05165" w:rsidRDefault="003B389C" w:rsidP="003B389C">
            <w:pPr>
              <w:rPr>
                <w:sz w:val="20"/>
                <w:szCs w:val="20"/>
              </w:rPr>
            </w:pPr>
            <w:r w:rsidRPr="00D05165">
              <w:rPr>
                <w:sz w:val="20"/>
                <w:szCs w:val="20"/>
              </w:rPr>
              <w:t xml:space="preserve">TAX_CR_VAL = </w:t>
            </w:r>
            <w:proofErr w:type="spellStart"/>
            <w:proofErr w:type="gramStart"/>
            <w:r w:rsidRPr="00D05165">
              <w:rPr>
                <w:sz w:val="20"/>
                <w:szCs w:val="20"/>
              </w:rPr>
              <w:t>sum</w:t>
            </w:r>
            <w:proofErr w:type="spellEnd"/>
            <w:r w:rsidRPr="00D05165">
              <w:rPr>
                <w:sz w:val="20"/>
                <w:szCs w:val="20"/>
              </w:rPr>
              <w:t>(</w:t>
            </w:r>
            <w:proofErr w:type="gramEnd"/>
            <w:r w:rsidRPr="00D05165">
              <w:rPr>
                <w:sz w:val="20"/>
                <w:szCs w:val="20"/>
              </w:rPr>
              <w:t>TAX_CR_VAL[</w:t>
            </w:r>
            <w:proofErr w:type="spellStart"/>
            <w:r w:rsidRPr="00D05165">
              <w:rPr>
                <w:sz w:val="20"/>
                <w:szCs w:val="20"/>
              </w:rPr>
              <w:t>sinc</w:t>
            </w:r>
            <w:proofErr w:type="spellEnd"/>
            <w:r w:rsidRPr="00D05165">
              <w:rPr>
                <w:sz w:val="20"/>
                <w:szCs w:val="20"/>
              </w:rPr>
              <w:t xml:space="preserve">] on </w:t>
            </w:r>
            <w:proofErr w:type="spellStart"/>
            <w:r w:rsidRPr="00D05165">
              <w:rPr>
                <w:sz w:val="20"/>
                <w:szCs w:val="20"/>
              </w:rPr>
              <w:t>sinc</w:t>
            </w:r>
            <w:proofErr w:type="spellEnd"/>
            <w:r w:rsidRPr="00D05165">
              <w:rPr>
                <w:sz w:val="20"/>
                <w:szCs w:val="20"/>
              </w:rPr>
              <w:t xml:space="preserve">)   </w:t>
            </w:r>
          </w:p>
          <w:p w14:paraId="1208780B" w14:textId="27233637" w:rsidR="003B389C" w:rsidRPr="00D05165" w:rsidRDefault="003B389C" w:rsidP="003B389C">
            <w:pPr>
              <w:rPr>
                <w:sz w:val="20"/>
                <w:szCs w:val="20"/>
              </w:rPr>
            </w:pPr>
            <w:r w:rsidRPr="00D05165">
              <w:rPr>
                <w:sz w:val="20"/>
                <w:szCs w:val="20"/>
              </w:rPr>
              <w:t xml:space="preserve"># calibrage du taux de crédit d'impôt avec 12.2 milliards de subventions pour une baisse espérée de 35MtCO2   activer </w:t>
            </w:r>
            <w:proofErr w:type="spellStart"/>
            <w:r w:rsidRPr="00D05165">
              <w:rPr>
                <w:sz w:val="20"/>
                <w:szCs w:val="20"/>
              </w:rPr>
              <w:t>AME_TCIEE_sinc</w:t>
            </w:r>
            <w:proofErr w:type="spellEnd"/>
            <w:r w:rsidRPr="00D05165">
              <w:rPr>
                <w:sz w:val="20"/>
                <w:szCs w:val="20"/>
              </w:rPr>
              <w:t xml:space="preserve"> et caler </w:t>
            </w:r>
            <w:proofErr w:type="spellStart"/>
            <w:r w:rsidRPr="00D05165">
              <w:rPr>
                <w:sz w:val="20"/>
                <w:szCs w:val="20"/>
              </w:rPr>
              <w:t>T_TAX_CR_sinc</w:t>
            </w:r>
            <w:proofErr w:type="spellEnd"/>
          </w:p>
          <w:p w14:paraId="69F20AA5" w14:textId="77777777" w:rsidR="003B389C" w:rsidRPr="00D05165" w:rsidRDefault="003B389C" w:rsidP="003B389C">
            <w:pPr>
              <w:rPr>
                <w:sz w:val="20"/>
                <w:szCs w:val="20"/>
              </w:rPr>
            </w:pPr>
            <w:r w:rsidRPr="00D05165">
              <w:rPr>
                <w:sz w:val="20"/>
                <w:szCs w:val="20"/>
              </w:rPr>
              <w:t xml:space="preserve"> </w:t>
            </w:r>
            <w:proofErr w:type="spellStart"/>
            <w:r w:rsidRPr="00D05165">
              <w:rPr>
                <w:sz w:val="20"/>
                <w:szCs w:val="20"/>
              </w:rPr>
              <w:t>EMS_SEC_sinc</w:t>
            </w:r>
            <w:proofErr w:type="spellEnd"/>
            <w:r w:rsidRPr="00D05165">
              <w:rPr>
                <w:sz w:val="20"/>
                <w:szCs w:val="20"/>
              </w:rPr>
              <w:t xml:space="preserve"> = </w:t>
            </w:r>
            <w:proofErr w:type="spellStart"/>
            <w:proofErr w:type="gramStart"/>
            <w:r w:rsidRPr="00D05165">
              <w:rPr>
                <w:sz w:val="20"/>
                <w:szCs w:val="20"/>
              </w:rPr>
              <w:t>sum</w:t>
            </w:r>
            <w:proofErr w:type="spellEnd"/>
            <w:r w:rsidRPr="00D05165">
              <w:rPr>
                <w:sz w:val="20"/>
                <w:szCs w:val="20"/>
              </w:rPr>
              <w:t>(</w:t>
            </w:r>
            <w:proofErr w:type="gramEnd"/>
            <w:r w:rsidRPr="00D05165">
              <w:rPr>
                <w:sz w:val="20"/>
                <w:szCs w:val="20"/>
              </w:rPr>
              <w:t>EMS_SEC[</w:t>
            </w:r>
            <w:proofErr w:type="spellStart"/>
            <w:r w:rsidRPr="00D05165">
              <w:rPr>
                <w:sz w:val="20"/>
                <w:szCs w:val="20"/>
              </w:rPr>
              <w:t>sinc</w:t>
            </w:r>
            <w:proofErr w:type="spellEnd"/>
            <w:r w:rsidRPr="00D05165">
              <w:rPr>
                <w:sz w:val="20"/>
                <w:szCs w:val="20"/>
              </w:rPr>
              <w:t xml:space="preserve">] on </w:t>
            </w:r>
            <w:proofErr w:type="spellStart"/>
            <w:r w:rsidRPr="00D05165">
              <w:rPr>
                <w:sz w:val="20"/>
                <w:szCs w:val="20"/>
              </w:rPr>
              <w:t>sinc</w:t>
            </w:r>
            <w:proofErr w:type="spellEnd"/>
            <w:r w:rsidRPr="00D05165">
              <w:rPr>
                <w:sz w:val="20"/>
                <w:szCs w:val="20"/>
              </w:rPr>
              <w:t>)</w:t>
            </w:r>
          </w:p>
          <w:p w14:paraId="66C37523" w14:textId="77777777" w:rsidR="003B389C" w:rsidRPr="00D05165" w:rsidRDefault="003B389C" w:rsidP="003B389C">
            <w:pPr>
              <w:rPr>
                <w:sz w:val="20"/>
                <w:szCs w:val="20"/>
              </w:rPr>
            </w:pPr>
            <w:r w:rsidRPr="00D05165">
              <w:rPr>
                <w:sz w:val="20"/>
                <w:szCs w:val="20"/>
              </w:rPr>
              <w:t xml:space="preserve"> </w:t>
            </w:r>
            <w:proofErr w:type="spellStart"/>
            <w:r w:rsidRPr="00D05165">
              <w:rPr>
                <w:sz w:val="20"/>
                <w:szCs w:val="20"/>
              </w:rPr>
              <w:t>EE_VAL_SEC_sinc</w:t>
            </w:r>
            <w:proofErr w:type="spellEnd"/>
            <w:r w:rsidRPr="00D05165">
              <w:rPr>
                <w:sz w:val="20"/>
                <w:szCs w:val="20"/>
              </w:rPr>
              <w:t xml:space="preserve"> =</w:t>
            </w:r>
            <w:proofErr w:type="spellStart"/>
            <w:proofErr w:type="gramStart"/>
            <w:r w:rsidRPr="00D05165">
              <w:rPr>
                <w:sz w:val="20"/>
                <w:szCs w:val="20"/>
              </w:rPr>
              <w:t>sum</w:t>
            </w:r>
            <w:proofErr w:type="spellEnd"/>
            <w:r w:rsidRPr="00D05165">
              <w:rPr>
                <w:sz w:val="20"/>
                <w:szCs w:val="20"/>
              </w:rPr>
              <w:t>(</w:t>
            </w:r>
            <w:proofErr w:type="gramEnd"/>
            <w:r w:rsidRPr="00D05165">
              <w:rPr>
                <w:sz w:val="20"/>
                <w:szCs w:val="20"/>
              </w:rPr>
              <w:t>PE[</w:t>
            </w:r>
            <w:proofErr w:type="spellStart"/>
            <w:r w:rsidRPr="00D05165">
              <w:rPr>
                <w:sz w:val="20"/>
                <w:szCs w:val="20"/>
              </w:rPr>
              <w:t>sinc</w:t>
            </w:r>
            <w:proofErr w:type="spellEnd"/>
            <w:r w:rsidRPr="00D05165">
              <w:rPr>
                <w:sz w:val="20"/>
                <w:szCs w:val="20"/>
              </w:rPr>
              <w:t>]*E[</w:t>
            </w:r>
            <w:proofErr w:type="spellStart"/>
            <w:r w:rsidRPr="00D05165">
              <w:rPr>
                <w:sz w:val="20"/>
                <w:szCs w:val="20"/>
              </w:rPr>
              <w:t>sinc</w:t>
            </w:r>
            <w:proofErr w:type="spellEnd"/>
            <w:r w:rsidRPr="00D05165">
              <w:rPr>
                <w:sz w:val="20"/>
                <w:szCs w:val="20"/>
              </w:rPr>
              <w:t>]/YQ[</w:t>
            </w:r>
            <w:proofErr w:type="spellStart"/>
            <w:r w:rsidRPr="00D05165">
              <w:rPr>
                <w:sz w:val="20"/>
                <w:szCs w:val="20"/>
              </w:rPr>
              <w:t>sinc</w:t>
            </w:r>
            <w:proofErr w:type="spellEnd"/>
            <w:r w:rsidRPr="00D05165">
              <w:rPr>
                <w:sz w:val="20"/>
                <w:szCs w:val="20"/>
              </w:rPr>
              <w:t xml:space="preserve">] on </w:t>
            </w:r>
            <w:proofErr w:type="spellStart"/>
            <w:r w:rsidRPr="00D05165">
              <w:rPr>
                <w:sz w:val="20"/>
                <w:szCs w:val="20"/>
              </w:rPr>
              <w:t>sinc</w:t>
            </w:r>
            <w:proofErr w:type="spellEnd"/>
            <w:r w:rsidRPr="00D05165">
              <w:rPr>
                <w:sz w:val="20"/>
                <w:szCs w:val="20"/>
              </w:rPr>
              <w:t>)</w:t>
            </w:r>
          </w:p>
          <w:p w14:paraId="6DBCCD77" w14:textId="77777777" w:rsidR="003B389C" w:rsidRPr="00D05165" w:rsidRDefault="003B389C" w:rsidP="003B389C">
            <w:pPr>
              <w:rPr>
                <w:sz w:val="20"/>
                <w:szCs w:val="20"/>
              </w:rPr>
            </w:pPr>
            <w:r w:rsidRPr="00D05165">
              <w:rPr>
                <w:sz w:val="20"/>
                <w:szCs w:val="20"/>
              </w:rPr>
              <w:t xml:space="preserve"> YQ_SINC = </w:t>
            </w:r>
            <w:proofErr w:type="spellStart"/>
            <w:proofErr w:type="gramStart"/>
            <w:r w:rsidRPr="00D05165">
              <w:rPr>
                <w:sz w:val="20"/>
                <w:szCs w:val="20"/>
              </w:rPr>
              <w:t>sum</w:t>
            </w:r>
            <w:proofErr w:type="spellEnd"/>
            <w:r w:rsidRPr="00D05165">
              <w:rPr>
                <w:sz w:val="20"/>
                <w:szCs w:val="20"/>
              </w:rPr>
              <w:t>(</w:t>
            </w:r>
            <w:proofErr w:type="gramEnd"/>
            <w:r w:rsidRPr="00D05165">
              <w:rPr>
                <w:sz w:val="20"/>
                <w:szCs w:val="20"/>
              </w:rPr>
              <w:t>YQ[</w:t>
            </w:r>
            <w:proofErr w:type="spellStart"/>
            <w:r w:rsidRPr="00D05165">
              <w:rPr>
                <w:sz w:val="20"/>
                <w:szCs w:val="20"/>
              </w:rPr>
              <w:t>sinc</w:t>
            </w:r>
            <w:proofErr w:type="spellEnd"/>
            <w:r w:rsidRPr="00D05165">
              <w:rPr>
                <w:sz w:val="20"/>
                <w:szCs w:val="20"/>
              </w:rPr>
              <w:t xml:space="preserve">] on </w:t>
            </w:r>
            <w:proofErr w:type="spellStart"/>
            <w:r w:rsidRPr="00D05165">
              <w:rPr>
                <w:sz w:val="20"/>
                <w:szCs w:val="20"/>
              </w:rPr>
              <w:t>sinc</w:t>
            </w:r>
            <w:proofErr w:type="spellEnd"/>
            <w:r w:rsidRPr="00D05165">
              <w:rPr>
                <w:sz w:val="20"/>
                <w:szCs w:val="20"/>
              </w:rPr>
              <w:t xml:space="preserve"> )</w:t>
            </w:r>
          </w:p>
          <w:p w14:paraId="03C200E9" w14:textId="53F12D6D" w:rsidR="003B389C" w:rsidRPr="00D05165" w:rsidRDefault="003B389C" w:rsidP="003B389C">
            <w:pPr>
              <w:rPr>
                <w:sz w:val="20"/>
                <w:szCs w:val="20"/>
              </w:rPr>
            </w:pPr>
            <w:r w:rsidRPr="00D05165">
              <w:rPr>
                <w:sz w:val="20"/>
                <w:szCs w:val="20"/>
              </w:rPr>
              <w:t xml:space="preserve">  T_TAX_</w:t>
            </w:r>
            <w:proofErr w:type="gramStart"/>
            <w:r w:rsidRPr="00D05165">
              <w:rPr>
                <w:sz w:val="20"/>
                <w:szCs w:val="20"/>
              </w:rPr>
              <w:t>CR[</w:t>
            </w:r>
            <w:proofErr w:type="spellStart"/>
            <w:proofErr w:type="gramEnd"/>
            <w:r w:rsidRPr="00D05165">
              <w:rPr>
                <w:sz w:val="20"/>
                <w:szCs w:val="20"/>
              </w:rPr>
              <w:t>sinc</w:t>
            </w:r>
            <w:proofErr w:type="spellEnd"/>
            <w:r w:rsidRPr="00D05165">
              <w:rPr>
                <w:sz w:val="20"/>
                <w:szCs w:val="20"/>
              </w:rPr>
              <w:t xml:space="preserve">] =  0 + (1- </w:t>
            </w:r>
            <w:proofErr w:type="spellStart"/>
            <w:r w:rsidRPr="00D05165">
              <w:rPr>
                <w:sz w:val="20"/>
                <w:szCs w:val="20"/>
              </w:rPr>
              <w:t>AME_TCIEE_sinc</w:t>
            </w:r>
            <w:proofErr w:type="spellEnd"/>
            <w:r w:rsidRPr="00D05165">
              <w:rPr>
                <w:sz w:val="20"/>
                <w:szCs w:val="20"/>
              </w:rPr>
              <w:t>)*(@year&lt;=2030)*d(T_TAX_CR_sinc) + T_TAX_CR[</w:t>
            </w:r>
            <w:proofErr w:type="spellStart"/>
            <w:r w:rsidRPr="00D05165">
              <w:rPr>
                <w:sz w:val="20"/>
                <w:szCs w:val="20"/>
              </w:rPr>
              <w:t>sinc</w:t>
            </w:r>
            <w:proofErr w:type="spellEnd"/>
            <w:r w:rsidRPr="00D05165">
              <w:rPr>
                <w:sz w:val="20"/>
                <w:szCs w:val="20"/>
              </w:rPr>
              <w:t>]{-1}</w:t>
            </w:r>
          </w:p>
          <w:p w14:paraId="3885EF8F" w14:textId="7C5B86E0" w:rsidR="003B389C" w:rsidRPr="00D05165" w:rsidRDefault="003B389C" w:rsidP="003B389C">
            <w:pPr>
              <w:rPr>
                <w:sz w:val="20"/>
                <w:szCs w:val="20"/>
              </w:rPr>
            </w:pPr>
            <w:r w:rsidRPr="00D05165">
              <w:rPr>
                <w:sz w:val="20"/>
                <w:szCs w:val="20"/>
              </w:rPr>
              <w:t xml:space="preserve">   # les process électriques ne sont pas éligibles au crédit d'impôt à l'efficacité énergétique (</w:t>
            </w:r>
            <w:proofErr w:type="spellStart"/>
            <w:r w:rsidRPr="00D05165">
              <w:rPr>
                <w:sz w:val="20"/>
                <w:szCs w:val="20"/>
              </w:rPr>
              <w:t>i.e</w:t>
            </w:r>
            <w:proofErr w:type="spellEnd"/>
            <w:r w:rsidRPr="00D05165">
              <w:rPr>
                <w:sz w:val="20"/>
                <w:szCs w:val="20"/>
              </w:rPr>
              <w:t xml:space="preserve"> = subvention à la décarbonation)</w:t>
            </w:r>
          </w:p>
          <w:p w14:paraId="1DA56D02" w14:textId="02CA7CBB" w:rsidR="003B389C" w:rsidRPr="00D05165" w:rsidRDefault="003B389C" w:rsidP="003B389C">
            <w:pPr>
              <w:rPr>
                <w:sz w:val="20"/>
                <w:szCs w:val="20"/>
              </w:rPr>
            </w:pPr>
            <w:r w:rsidRPr="00D05165">
              <w:rPr>
                <w:sz w:val="20"/>
                <w:szCs w:val="20"/>
              </w:rPr>
              <w:t xml:space="preserve">   </w:t>
            </w:r>
            <w:proofErr w:type="spellStart"/>
            <w:r w:rsidRPr="00D05165">
              <w:rPr>
                <w:sz w:val="20"/>
                <w:szCs w:val="20"/>
              </w:rPr>
              <w:t>PE_SECinc</w:t>
            </w:r>
            <w:proofErr w:type="spellEnd"/>
            <w:r w:rsidRPr="00D05165">
              <w:rPr>
                <w:sz w:val="20"/>
                <w:szCs w:val="20"/>
              </w:rPr>
              <w:t xml:space="preserve">[ce] * </w:t>
            </w:r>
            <w:proofErr w:type="spellStart"/>
            <w:r w:rsidRPr="00D05165">
              <w:rPr>
                <w:sz w:val="20"/>
                <w:szCs w:val="20"/>
              </w:rPr>
              <w:t>E_SECinc</w:t>
            </w:r>
            <w:proofErr w:type="spellEnd"/>
            <w:r w:rsidRPr="00D05165">
              <w:rPr>
                <w:sz w:val="20"/>
                <w:szCs w:val="20"/>
              </w:rPr>
              <w:t xml:space="preserve">[ce] = </w:t>
            </w:r>
            <w:proofErr w:type="spellStart"/>
            <w:proofErr w:type="gramStart"/>
            <w:r w:rsidRPr="00D05165">
              <w:rPr>
                <w:sz w:val="20"/>
                <w:szCs w:val="20"/>
              </w:rPr>
              <w:t>sum</w:t>
            </w:r>
            <w:proofErr w:type="spellEnd"/>
            <w:r w:rsidRPr="00D05165">
              <w:rPr>
                <w:sz w:val="20"/>
                <w:szCs w:val="20"/>
              </w:rPr>
              <w:t>(</w:t>
            </w:r>
            <w:proofErr w:type="gramEnd"/>
            <w:r w:rsidRPr="00D05165">
              <w:rPr>
                <w:sz w:val="20"/>
                <w:szCs w:val="20"/>
              </w:rPr>
              <w:t>PE[</w:t>
            </w:r>
            <w:proofErr w:type="spellStart"/>
            <w:r w:rsidRPr="00D05165">
              <w:rPr>
                <w:sz w:val="20"/>
                <w:szCs w:val="20"/>
              </w:rPr>
              <w:t>ce,sinc</w:t>
            </w:r>
            <w:proofErr w:type="spellEnd"/>
            <w:r w:rsidRPr="00D05165">
              <w:rPr>
                <w:sz w:val="20"/>
                <w:szCs w:val="20"/>
              </w:rPr>
              <w:t>]*E[</w:t>
            </w:r>
            <w:proofErr w:type="spellStart"/>
            <w:r w:rsidRPr="00D05165">
              <w:rPr>
                <w:sz w:val="20"/>
                <w:szCs w:val="20"/>
              </w:rPr>
              <w:t>ce,sinc</w:t>
            </w:r>
            <w:proofErr w:type="spellEnd"/>
            <w:r w:rsidRPr="00D05165">
              <w:rPr>
                <w:sz w:val="20"/>
                <w:szCs w:val="20"/>
              </w:rPr>
              <w:t xml:space="preserve">] on </w:t>
            </w:r>
            <w:proofErr w:type="spellStart"/>
            <w:r w:rsidRPr="00D05165">
              <w:rPr>
                <w:sz w:val="20"/>
                <w:szCs w:val="20"/>
              </w:rPr>
              <w:t>sinc</w:t>
            </w:r>
            <w:proofErr w:type="spellEnd"/>
            <w:r w:rsidRPr="00D05165">
              <w:rPr>
                <w:sz w:val="20"/>
                <w:szCs w:val="20"/>
              </w:rPr>
              <w:t>)</w:t>
            </w:r>
          </w:p>
          <w:p w14:paraId="1D0E792E" w14:textId="0F29C308" w:rsidR="003B389C" w:rsidRPr="00D05165" w:rsidRDefault="003B389C" w:rsidP="003B389C">
            <w:pPr>
              <w:rPr>
                <w:sz w:val="20"/>
                <w:szCs w:val="20"/>
              </w:rPr>
            </w:pPr>
            <w:r w:rsidRPr="00D05165">
              <w:rPr>
                <w:sz w:val="20"/>
                <w:szCs w:val="20"/>
              </w:rPr>
              <w:t xml:space="preserve">      </w:t>
            </w:r>
            <w:proofErr w:type="spellStart"/>
            <w:r w:rsidRPr="00D05165">
              <w:rPr>
                <w:sz w:val="20"/>
                <w:szCs w:val="20"/>
              </w:rPr>
              <w:t>E_SECinc</w:t>
            </w:r>
            <w:proofErr w:type="spellEnd"/>
            <w:r w:rsidRPr="00D05165">
              <w:rPr>
                <w:sz w:val="20"/>
                <w:szCs w:val="20"/>
              </w:rPr>
              <w:t xml:space="preserve">[ce] = </w:t>
            </w:r>
            <w:proofErr w:type="spellStart"/>
            <w:r w:rsidRPr="00D05165">
              <w:rPr>
                <w:sz w:val="20"/>
                <w:szCs w:val="20"/>
              </w:rPr>
              <w:t>sum</w:t>
            </w:r>
            <w:proofErr w:type="spellEnd"/>
            <w:r w:rsidRPr="00D05165">
              <w:rPr>
                <w:sz w:val="20"/>
                <w:szCs w:val="20"/>
              </w:rPr>
              <w:t>(E[</w:t>
            </w:r>
            <w:proofErr w:type="spellStart"/>
            <w:proofErr w:type="gramStart"/>
            <w:r w:rsidRPr="00D05165">
              <w:rPr>
                <w:sz w:val="20"/>
                <w:szCs w:val="20"/>
              </w:rPr>
              <w:t>ce,sinc</w:t>
            </w:r>
            <w:proofErr w:type="spellEnd"/>
            <w:proofErr w:type="gramEnd"/>
            <w:r w:rsidRPr="00D05165">
              <w:rPr>
                <w:sz w:val="20"/>
                <w:szCs w:val="20"/>
              </w:rPr>
              <w:t xml:space="preserve">] on </w:t>
            </w:r>
            <w:proofErr w:type="spellStart"/>
            <w:r w:rsidRPr="00D05165">
              <w:rPr>
                <w:sz w:val="20"/>
                <w:szCs w:val="20"/>
              </w:rPr>
              <w:t>sinc</w:t>
            </w:r>
            <w:proofErr w:type="spellEnd"/>
            <w:r w:rsidRPr="00D05165">
              <w:rPr>
                <w:sz w:val="20"/>
                <w:szCs w:val="20"/>
              </w:rPr>
              <w:t>)</w:t>
            </w:r>
          </w:p>
          <w:p w14:paraId="215A31C4" w14:textId="49E93779" w:rsidR="003B389C" w:rsidRPr="00D05165" w:rsidRDefault="003B389C" w:rsidP="003B389C">
            <w:pPr>
              <w:rPr>
                <w:sz w:val="20"/>
                <w:szCs w:val="20"/>
              </w:rPr>
            </w:pPr>
            <w:r w:rsidRPr="00D05165">
              <w:rPr>
                <w:sz w:val="20"/>
                <w:szCs w:val="20"/>
              </w:rPr>
              <w:t xml:space="preserve">      </w:t>
            </w:r>
            <w:proofErr w:type="spellStart"/>
            <w:r w:rsidRPr="00D05165">
              <w:rPr>
                <w:sz w:val="20"/>
                <w:szCs w:val="20"/>
              </w:rPr>
              <w:t>E_SECinc_tot</w:t>
            </w:r>
            <w:proofErr w:type="spellEnd"/>
            <w:r w:rsidRPr="00D05165">
              <w:rPr>
                <w:sz w:val="20"/>
                <w:szCs w:val="20"/>
              </w:rPr>
              <w:t xml:space="preserve"> </w:t>
            </w:r>
            <w:proofErr w:type="gramStart"/>
            <w:r w:rsidRPr="00D05165">
              <w:rPr>
                <w:sz w:val="20"/>
                <w:szCs w:val="20"/>
              </w:rPr>
              <w:t xml:space="preserve">=  </w:t>
            </w:r>
            <w:proofErr w:type="spellStart"/>
            <w:r w:rsidRPr="00D05165">
              <w:rPr>
                <w:sz w:val="20"/>
                <w:szCs w:val="20"/>
              </w:rPr>
              <w:t>sum</w:t>
            </w:r>
            <w:proofErr w:type="spellEnd"/>
            <w:proofErr w:type="gramEnd"/>
            <w:r w:rsidRPr="00D05165">
              <w:rPr>
                <w:sz w:val="20"/>
                <w:szCs w:val="20"/>
              </w:rPr>
              <w:t>(</w:t>
            </w:r>
            <w:proofErr w:type="spellStart"/>
            <w:r w:rsidRPr="00D05165">
              <w:rPr>
                <w:sz w:val="20"/>
                <w:szCs w:val="20"/>
              </w:rPr>
              <w:t>E_SECinc</w:t>
            </w:r>
            <w:proofErr w:type="spellEnd"/>
            <w:r w:rsidRPr="00D05165">
              <w:rPr>
                <w:sz w:val="20"/>
                <w:szCs w:val="20"/>
              </w:rPr>
              <w:t xml:space="preserve">[ce] on </w:t>
            </w:r>
            <w:proofErr w:type="spellStart"/>
            <w:r w:rsidRPr="00D05165">
              <w:rPr>
                <w:sz w:val="20"/>
                <w:szCs w:val="20"/>
              </w:rPr>
              <w:t>ce</w:t>
            </w:r>
            <w:proofErr w:type="spellEnd"/>
            <w:r w:rsidRPr="00D05165">
              <w:rPr>
                <w:sz w:val="20"/>
                <w:szCs w:val="20"/>
              </w:rPr>
              <w:t>)</w:t>
            </w:r>
          </w:p>
          <w:p w14:paraId="0F5D8DC3" w14:textId="44C4BF1C" w:rsidR="003B389C" w:rsidRPr="00D05165" w:rsidRDefault="003B389C" w:rsidP="003B389C">
            <w:pPr>
              <w:rPr>
                <w:sz w:val="20"/>
                <w:szCs w:val="20"/>
              </w:rPr>
            </w:pPr>
            <w:r w:rsidRPr="00D05165">
              <w:rPr>
                <w:sz w:val="20"/>
                <w:szCs w:val="20"/>
              </w:rPr>
              <w:t xml:space="preserve">      </w:t>
            </w:r>
            <w:proofErr w:type="spellStart"/>
            <w:r w:rsidRPr="00D05165">
              <w:rPr>
                <w:sz w:val="20"/>
                <w:szCs w:val="20"/>
              </w:rPr>
              <w:t>EMS_per_Einc</w:t>
            </w:r>
            <w:proofErr w:type="spellEnd"/>
            <w:r w:rsidRPr="00D05165">
              <w:rPr>
                <w:sz w:val="20"/>
                <w:szCs w:val="20"/>
              </w:rPr>
              <w:t>[ce2] = (</w:t>
            </w:r>
            <w:proofErr w:type="spellStart"/>
            <w:proofErr w:type="gramStart"/>
            <w:r w:rsidRPr="00D05165">
              <w:rPr>
                <w:sz w:val="20"/>
                <w:szCs w:val="20"/>
              </w:rPr>
              <w:t>sum</w:t>
            </w:r>
            <w:proofErr w:type="spellEnd"/>
            <w:r w:rsidRPr="00D05165">
              <w:rPr>
                <w:sz w:val="20"/>
                <w:szCs w:val="20"/>
              </w:rPr>
              <w:t>(</w:t>
            </w:r>
            <w:proofErr w:type="spellStart"/>
            <w:proofErr w:type="gramEnd"/>
            <w:r w:rsidRPr="00D05165">
              <w:rPr>
                <w:sz w:val="20"/>
                <w:szCs w:val="20"/>
              </w:rPr>
              <w:t>EMS_SEC_tot</w:t>
            </w:r>
            <w:proofErr w:type="spellEnd"/>
            <w:r w:rsidRPr="00D05165">
              <w:rPr>
                <w:sz w:val="20"/>
                <w:szCs w:val="20"/>
              </w:rPr>
              <w:t xml:space="preserve">[ce2,sinc] on </w:t>
            </w:r>
            <w:proofErr w:type="spellStart"/>
            <w:r w:rsidRPr="00D05165">
              <w:rPr>
                <w:sz w:val="20"/>
                <w:szCs w:val="20"/>
              </w:rPr>
              <w:t>sinc</w:t>
            </w:r>
            <w:proofErr w:type="spellEnd"/>
            <w:r w:rsidRPr="00D05165">
              <w:rPr>
                <w:sz w:val="20"/>
                <w:szCs w:val="20"/>
              </w:rPr>
              <w:t>))/</w:t>
            </w:r>
            <w:proofErr w:type="spellStart"/>
            <w:r w:rsidRPr="00D05165">
              <w:rPr>
                <w:sz w:val="20"/>
                <w:szCs w:val="20"/>
              </w:rPr>
              <w:t>E_SECinc</w:t>
            </w:r>
            <w:proofErr w:type="spellEnd"/>
            <w:r w:rsidRPr="00D05165">
              <w:rPr>
                <w:sz w:val="20"/>
                <w:szCs w:val="20"/>
              </w:rPr>
              <w:t xml:space="preserve">[ce2] if   </w:t>
            </w:r>
            <w:proofErr w:type="spellStart"/>
            <w:r w:rsidRPr="00D05165">
              <w:rPr>
                <w:sz w:val="20"/>
                <w:szCs w:val="20"/>
              </w:rPr>
              <w:t>E_SECinc</w:t>
            </w:r>
            <w:proofErr w:type="spellEnd"/>
            <w:r w:rsidRPr="00D05165">
              <w:rPr>
                <w:sz w:val="20"/>
                <w:szCs w:val="20"/>
              </w:rPr>
              <w:t>[ce2] &lt;&gt; 0</w:t>
            </w:r>
          </w:p>
          <w:p w14:paraId="0891D2F6" w14:textId="201380FD" w:rsidR="003B389C" w:rsidRPr="00D05165" w:rsidRDefault="003B389C" w:rsidP="003B389C">
            <w:pPr>
              <w:rPr>
                <w:sz w:val="20"/>
                <w:szCs w:val="20"/>
              </w:rPr>
            </w:pPr>
            <w:r w:rsidRPr="00D05165">
              <w:rPr>
                <w:sz w:val="20"/>
                <w:szCs w:val="20"/>
              </w:rPr>
              <w:t xml:space="preserve">      </w:t>
            </w:r>
            <w:proofErr w:type="spellStart"/>
            <w:r w:rsidRPr="00D05165">
              <w:rPr>
                <w:sz w:val="20"/>
                <w:szCs w:val="20"/>
              </w:rPr>
              <w:t>EMS_per_Einc</w:t>
            </w:r>
            <w:proofErr w:type="spellEnd"/>
            <w:r w:rsidRPr="00D05165">
              <w:rPr>
                <w:sz w:val="20"/>
                <w:szCs w:val="20"/>
              </w:rPr>
              <w:t xml:space="preserve"> = </w:t>
            </w:r>
            <w:proofErr w:type="spellStart"/>
            <w:proofErr w:type="gramStart"/>
            <w:r w:rsidRPr="00D05165">
              <w:rPr>
                <w:sz w:val="20"/>
                <w:szCs w:val="20"/>
              </w:rPr>
              <w:t>sum</w:t>
            </w:r>
            <w:proofErr w:type="spellEnd"/>
            <w:r w:rsidRPr="00D05165">
              <w:rPr>
                <w:sz w:val="20"/>
                <w:szCs w:val="20"/>
              </w:rPr>
              <w:t>(</w:t>
            </w:r>
            <w:proofErr w:type="spellStart"/>
            <w:proofErr w:type="gramEnd"/>
            <w:r w:rsidRPr="00D05165">
              <w:rPr>
                <w:sz w:val="20"/>
                <w:szCs w:val="20"/>
              </w:rPr>
              <w:t>EMS_per_Einc</w:t>
            </w:r>
            <w:proofErr w:type="spellEnd"/>
            <w:r w:rsidRPr="00D05165">
              <w:rPr>
                <w:sz w:val="20"/>
                <w:szCs w:val="20"/>
              </w:rPr>
              <w:t>[ce2]*</w:t>
            </w:r>
            <w:proofErr w:type="spellStart"/>
            <w:r w:rsidRPr="00D05165">
              <w:rPr>
                <w:sz w:val="20"/>
                <w:szCs w:val="20"/>
              </w:rPr>
              <w:t>E_SECinc</w:t>
            </w:r>
            <w:proofErr w:type="spellEnd"/>
            <w:r w:rsidRPr="00D05165">
              <w:rPr>
                <w:sz w:val="20"/>
                <w:szCs w:val="20"/>
              </w:rPr>
              <w:t>[ce2] on ce2)/</w:t>
            </w:r>
            <w:proofErr w:type="spellStart"/>
            <w:r w:rsidRPr="00D05165">
              <w:rPr>
                <w:sz w:val="20"/>
                <w:szCs w:val="20"/>
              </w:rPr>
              <w:t>E_SECinc_tot</w:t>
            </w:r>
            <w:proofErr w:type="spellEnd"/>
          </w:p>
          <w:p w14:paraId="689A9C30" w14:textId="43E63CE5" w:rsidR="003B389C" w:rsidRPr="00D05165" w:rsidRDefault="003B389C" w:rsidP="003B389C">
            <w:pPr>
              <w:rPr>
                <w:sz w:val="20"/>
                <w:szCs w:val="20"/>
              </w:rPr>
            </w:pPr>
            <w:r w:rsidRPr="00D05165">
              <w:rPr>
                <w:sz w:val="20"/>
                <w:szCs w:val="20"/>
              </w:rPr>
              <w:t xml:space="preserve">      </w:t>
            </w:r>
            <w:proofErr w:type="spellStart"/>
            <w:proofErr w:type="gramStart"/>
            <w:r w:rsidRPr="00D05165">
              <w:rPr>
                <w:sz w:val="20"/>
                <w:szCs w:val="20"/>
              </w:rPr>
              <w:t>tCIEE</w:t>
            </w:r>
            <w:proofErr w:type="gramEnd"/>
            <w:r w:rsidRPr="00D05165">
              <w:rPr>
                <w:sz w:val="20"/>
                <w:szCs w:val="20"/>
              </w:rPr>
              <w:t>_sinc</w:t>
            </w:r>
            <w:proofErr w:type="spellEnd"/>
            <w:r w:rsidRPr="00D05165">
              <w:rPr>
                <w:sz w:val="20"/>
                <w:szCs w:val="20"/>
              </w:rPr>
              <w:t>[ce2] = T_TAX_CR[</w:t>
            </w:r>
            <w:proofErr w:type="spellStart"/>
            <w:r w:rsidRPr="00D05165">
              <w:rPr>
                <w:sz w:val="20"/>
                <w:szCs w:val="20"/>
              </w:rPr>
              <w:t>sinc</w:t>
            </w:r>
            <w:proofErr w:type="spellEnd"/>
            <w:r w:rsidRPr="00D05165">
              <w:rPr>
                <w:sz w:val="20"/>
                <w:szCs w:val="20"/>
              </w:rPr>
              <w:t>] * (1 + E_SECinc_23{-1}/</w:t>
            </w:r>
            <w:proofErr w:type="spellStart"/>
            <w:r w:rsidRPr="00D05165">
              <w:rPr>
                <w:sz w:val="20"/>
                <w:szCs w:val="20"/>
              </w:rPr>
              <w:t>E_SECinc_tot</w:t>
            </w:r>
            <w:proofErr w:type="spellEnd"/>
            <w:r w:rsidRPr="00D05165">
              <w:rPr>
                <w:sz w:val="20"/>
                <w:szCs w:val="20"/>
              </w:rPr>
              <w:t xml:space="preserve">{-1} + </w:t>
            </w:r>
            <w:proofErr w:type="spellStart"/>
            <w:r w:rsidRPr="00D05165">
              <w:rPr>
                <w:sz w:val="20"/>
                <w:szCs w:val="20"/>
              </w:rPr>
              <w:t>EMS_per_Einc</w:t>
            </w:r>
            <w:proofErr w:type="spellEnd"/>
            <w:r w:rsidRPr="00D05165">
              <w:rPr>
                <w:sz w:val="20"/>
                <w:szCs w:val="20"/>
              </w:rPr>
              <w:t>[ce2]{-1}/</w:t>
            </w:r>
            <w:proofErr w:type="spellStart"/>
            <w:r w:rsidRPr="00D05165">
              <w:rPr>
                <w:sz w:val="20"/>
                <w:szCs w:val="20"/>
              </w:rPr>
              <w:t>EMS_per_Einc</w:t>
            </w:r>
            <w:proofErr w:type="spellEnd"/>
            <w:r w:rsidRPr="00D05165">
              <w:rPr>
                <w:sz w:val="20"/>
                <w:szCs w:val="20"/>
              </w:rPr>
              <w:t>{-1})</w:t>
            </w:r>
          </w:p>
          <w:p w14:paraId="1B96AB26" w14:textId="652808EF" w:rsidR="003B389C" w:rsidRPr="00D05165" w:rsidRDefault="003B389C" w:rsidP="003B389C">
            <w:pPr>
              <w:rPr>
                <w:sz w:val="20"/>
                <w:szCs w:val="20"/>
              </w:rPr>
            </w:pPr>
            <w:r w:rsidRPr="00D05165">
              <w:rPr>
                <w:sz w:val="20"/>
                <w:szCs w:val="20"/>
              </w:rPr>
              <w:lastRenderedPageBreak/>
              <w:t xml:space="preserve">     @over d(</w:t>
            </w:r>
            <w:proofErr w:type="spellStart"/>
            <w:r w:rsidRPr="00D05165">
              <w:rPr>
                <w:sz w:val="20"/>
                <w:szCs w:val="20"/>
              </w:rPr>
              <w:t>PE_signal</w:t>
            </w:r>
            <w:proofErr w:type="spellEnd"/>
            <w:r w:rsidRPr="00D05165">
              <w:rPr>
                <w:sz w:val="20"/>
                <w:szCs w:val="20"/>
              </w:rPr>
              <w:t>[</w:t>
            </w:r>
            <w:proofErr w:type="gramStart"/>
            <w:r w:rsidRPr="00D05165">
              <w:rPr>
                <w:sz w:val="20"/>
                <w:szCs w:val="20"/>
              </w:rPr>
              <w:t>21,sinc</w:t>
            </w:r>
            <w:proofErr w:type="gramEnd"/>
            <w:r w:rsidRPr="00D05165">
              <w:rPr>
                <w:sz w:val="20"/>
                <w:szCs w:val="20"/>
              </w:rPr>
              <w:t>]) = d(PE_signal_21_sinc) + (@year&gt; 2022)* (@year&lt;= 2030) * d(</w:t>
            </w:r>
            <w:proofErr w:type="spellStart"/>
            <w:r w:rsidRPr="00D05165">
              <w:rPr>
                <w:sz w:val="20"/>
                <w:szCs w:val="20"/>
              </w:rPr>
              <w:t>tCIEE_sinc</w:t>
            </w:r>
            <w:proofErr w:type="spellEnd"/>
            <w:r w:rsidRPr="00D05165">
              <w:rPr>
                <w:sz w:val="20"/>
                <w:szCs w:val="20"/>
              </w:rPr>
              <w:t xml:space="preserve">[21] * PE[21,sinc]) </w:t>
            </w:r>
          </w:p>
          <w:p w14:paraId="7E309403" w14:textId="77777777" w:rsidR="003B389C" w:rsidRPr="00D05165" w:rsidRDefault="003B389C" w:rsidP="003B389C">
            <w:pPr>
              <w:rPr>
                <w:sz w:val="20"/>
                <w:szCs w:val="20"/>
              </w:rPr>
            </w:pPr>
            <w:r w:rsidRPr="00D05165">
              <w:rPr>
                <w:sz w:val="20"/>
                <w:szCs w:val="20"/>
              </w:rPr>
              <w:t xml:space="preserve">  @over d(</w:t>
            </w:r>
            <w:proofErr w:type="spellStart"/>
            <w:r w:rsidRPr="00D05165">
              <w:rPr>
                <w:sz w:val="20"/>
                <w:szCs w:val="20"/>
              </w:rPr>
              <w:t>PE_signal</w:t>
            </w:r>
            <w:proofErr w:type="spellEnd"/>
            <w:r w:rsidRPr="00D05165">
              <w:rPr>
                <w:sz w:val="20"/>
                <w:szCs w:val="20"/>
              </w:rPr>
              <w:t>[</w:t>
            </w:r>
            <w:proofErr w:type="gramStart"/>
            <w:r w:rsidRPr="00D05165">
              <w:rPr>
                <w:sz w:val="20"/>
                <w:szCs w:val="20"/>
              </w:rPr>
              <w:t>22,sinc</w:t>
            </w:r>
            <w:proofErr w:type="gramEnd"/>
            <w:r w:rsidRPr="00D05165">
              <w:rPr>
                <w:sz w:val="20"/>
                <w:szCs w:val="20"/>
              </w:rPr>
              <w:t>]) = d(PE_signal_22_sinc) + (@year&gt; 2022)* (@year&lt;= 2030) * d(</w:t>
            </w:r>
            <w:proofErr w:type="spellStart"/>
            <w:r w:rsidRPr="00D05165">
              <w:rPr>
                <w:sz w:val="20"/>
                <w:szCs w:val="20"/>
              </w:rPr>
              <w:t>tCIEE_sinc</w:t>
            </w:r>
            <w:proofErr w:type="spellEnd"/>
            <w:r w:rsidRPr="00D05165">
              <w:rPr>
                <w:sz w:val="20"/>
                <w:szCs w:val="20"/>
              </w:rPr>
              <w:t xml:space="preserve">[22] * PE[22,sinc]) </w:t>
            </w:r>
          </w:p>
          <w:p w14:paraId="28AB34AC" w14:textId="77777777" w:rsidR="003B389C" w:rsidRPr="00D05165" w:rsidRDefault="003B389C" w:rsidP="003B389C">
            <w:pPr>
              <w:rPr>
                <w:sz w:val="20"/>
                <w:szCs w:val="20"/>
              </w:rPr>
            </w:pPr>
            <w:r w:rsidRPr="00D05165">
              <w:rPr>
                <w:sz w:val="20"/>
                <w:szCs w:val="20"/>
              </w:rPr>
              <w:t xml:space="preserve">  @over d(</w:t>
            </w:r>
            <w:proofErr w:type="spellStart"/>
            <w:r w:rsidRPr="00D05165">
              <w:rPr>
                <w:sz w:val="20"/>
                <w:szCs w:val="20"/>
              </w:rPr>
              <w:t>PE_signal</w:t>
            </w:r>
            <w:proofErr w:type="spellEnd"/>
            <w:r w:rsidRPr="00D05165">
              <w:rPr>
                <w:sz w:val="20"/>
                <w:szCs w:val="20"/>
              </w:rPr>
              <w:t>[</w:t>
            </w:r>
            <w:proofErr w:type="gramStart"/>
            <w:r w:rsidRPr="00D05165">
              <w:rPr>
                <w:sz w:val="20"/>
                <w:szCs w:val="20"/>
              </w:rPr>
              <w:t>23,sinc</w:t>
            </w:r>
            <w:proofErr w:type="gramEnd"/>
            <w:r w:rsidRPr="00D05165">
              <w:rPr>
                <w:sz w:val="20"/>
                <w:szCs w:val="20"/>
              </w:rPr>
              <w:t>]) = d(PE_signal_23_sinc) + (@year&gt; 2022)* (@year&lt;= 2030) * d(</w:t>
            </w:r>
            <w:proofErr w:type="spellStart"/>
            <w:r w:rsidRPr="00D05165">
              <w:rPr>
                <w:sz w:val="20"/>
                <w:szCs w:val="20"/>
              </w:rPr>
              <w:t>tCIEE_sinc</w:t>
            </w:r>
            <w:proofErr w:type="spellEnd"/>
            <w:r w:rsidRPr="00D05165">
              <w:rPr>
                <w:sz w:val="20"/>
                <w:szCs w:val="20"/>
              </w:rPr>
              <w:t>[23] * PE[23,sinc])</w:t>
            </w:r>
          </w:p>
          <w:p w14:paraId="4B106E72" w14:textId="77777777" w:rsidR="003B389C" w:rsidRDefault="003B389C" w:rsidP="003B389C">
            <w:pPr>
              <w:rPr>
                <w:sz w:val="20"/>
                <w:szCs w:val="20"/>
              </w:rPr>
            </w:pPr>
            <w:r w:rsidRPr="00D05165">
              <w:rPr>
                <w:sz w:val="20"/>
                <w:szCs w:val="20"/>
              </w:rPr>
              <w:t xml:space="preserve">  @over d(</w:t>
            </w:r>
            <w:proofErr w:type="spellStart"/>
            <w:r w:rsidRPr="00D05165">
              <w:rPr>
                <w:sz w:val="20"/>
                <w:szCs w:val="20"/>
              </w:rPr>
              <w:t>PE_signal</w:t>
            </w:r>
            <w:proofErr w:type="spellEnd"/>
            <w:r w:rsidRPr="00D05165">
              <w:rPr>
                <w:sz w:val="20"/>
                <w:szCs w:val="20"/>
              </w:rPr>
              <w:t>[</w:t>
            </w:r>
            <w:proofErr w:type="gramStart"/>
            <w:r w:rsidRPr="00D05165">
              <w:rPr>
                <w:sz w:val="20"/>
                <w:szCs w:val="20"/>
              </w:rPr>
              <w:t>24,sinc</w:t>
            </w:r>
            <w:proofErr w:type="gramEnd"/>
            <w:r w:rsidRPr="00D05165">
              <w:rPr>
                <w:sz w:val="20"/>
                <w:szCs w:val="20"/>
              </w:rPr>
              <w:t>]) = d(PE_signal_24_sinc) + (@year&gt; 2022)* (@year&lt;= 2030) * d(</w:t>
            </w:r>
            <w:proofErr w:type="spellStart"/>
            <w:r w:rsidRPr="00D05165">
              <w:rPr>
                <w:sz w:val="20"/>
                <w:szCs w:val="20"/>
              </w:rPr>
              <w:t>tCIEE_sinc</w:t>
            </w:r>
            <w:proofErr w:type="spellEnd"/>
            <w:r w:rsidRPr="00D05165">
              <w:rPr>
                <w:sz w:val="20"/>
                <w:szCs w:val="20"/>
              </w:rPr>
              <w:t xml:space="preserve">[24] * PE[24,sinc])  </w:t>
            </w:r>
          </w:p>
          <w:p w14:paraId="24E3A263" w14:textId="77777777" w:rsidR="003B389C" w:rsidRDefault="003B389C" w:rsidP="003B389C">
            <w:pPr>
              <w:rPr>
                <w:sz w:val="20"/>
                <w:szCs w:val="20"/>
              </w:rPr>
            </w:pPr>
          </w:p>
          <w:p w14:paraId="65FC9DF8" w14:textId="686F76D7" w:rsidR="003B389C" w:rsidRDefault="003B389C" w:rsidP="003B389C">
            <w:pPr>
              <w:rPr>
                <w:sz w:val="20"/>
                <w:szCs w:val="20"/>
              </w:rPr>
            </w:pPr>
            <w:r>
              <w:rPr>
                <w:sz w:val="20"/>
                <w:szCs w:val="20"/>
              </w:rPr>
              <w:t xml:space="preserve">Aide à l’électrification des poids lourds </w:t>
            </w:r>
          </w:p>
          <w:p w14:paraId="0A5A3589" w14:textId="77777777" w:rsidR="003B389C" w:rsidRDefault="003B389C" w:rsidP="003B389C">
            <w:pPr>
              <w:rPr>
                <w:sz w:val="20"/>
                <w:szCs w:val="20"/>
              </w:rPr>
            </w:pPr>
          </w:p>
          <w:p w14:paraId="125D274C" w14:textId="77777777" w:rsidR="003B389C" w:rsidRPr="003B389C" w:rsidRDefault="003B389C" w:rsidP="003B389C">
            <w:pPr>
              <w:rPr>
                <w:sz w:val="20"/>
                <w:szCs w:val="20"/>
              </w:rPr>
            </w:pPr>
            <w:proofErr w:type="gramStart"/>
            <w:r w:rsidRPr="003B389C">
              <w:rPr>
                <w:sz w:val="20"/>
                <w:szCs w:val="20"/>
              </w:rPr>
              <w:t>CIEE[</w:t>
            </w:r>
            <w:proofErr w:type="gramEnd"/>
            <w:r w:rsidRPr="003B389C">
              <w:rPr>
                <w:sz w:val="20"/>
                <w:szCs w:val="20"/>
              </w:rPr>
              <w:t>16] = (@year &gt;2021)* T_TAX_CR[16] * PE[22,16]</w:t>
            </w:r>
          </w:p>
          <w:p w14:paraId="1AB93846" w14:textId="77777777" w:rsidR="003B389C" w:rsidRPr="003B389C" w:rsidRDefault="003B389C" w:rsidP="003B389C">
            <w:pPr>
              <w:rPr>
                <w:sz w:val="20"/>
                <w:szCs w:val="20"/>
              </w:rPr>
            </w:pPr>
          </w:p>
          <w:p w14:paraId="4EB0889B" w14:textId="77777777" w:rsidR="003B389C" w:rsidRPr="003B389C" w:rsidRDefault="003B389C" w:rsidP="003B389C">
            <w:pPr>
              <w:rPr>
                <w:sz w:val="20"/>
                <w:szCs w:val="20"/>
              </w:rPr>
            </w:pPr>
            <w:r w:rsidRPr="003B389C">
              <w:rPr>
                <w:sz w:val="20"/>
                <w:szCs w:val="20"/>
              </w:rPr>
              <w:t xml:space="preserve"> TAX_CR_</w:t>
            </w:r>
            <w:proofErr w:type="gramStart"/>
            <w:r w:rsidRPr="003B389C">
              <w:rPr>
                <w:sz w:val="20"/>
                <w:szCs w:val="20"/>
              </w:rPr>
              <w:t>VAL[</w:t>
            </w:r>
            <w:proofErr w:type="gramEnd"/>
            <w:r w:rsidRPr="003B389C">
              <w:rPr>
                <w:sz w:val="20"/>
                <w:szCs w:val="20"/>
              </w:rPr>
              <w:t>16] = - T_TAX_CR[16] * (d(E[22,16]/YQ[16])&lt;=0) * PE[22,16]*d(E[22,16]/YQ[16])*YQ[16]{-1}</w:t>
            </w:r>
          </w:p>
          <w:p w14:paraId="65757E78" w14:textId="77777777" w:rsidR="003B389C" w:rsidRPr="003B389C" w:rsidRDefault="003B389C" w:rsidP="003B389C">
            <w:pPr>
              <w:rPr>
                <w:sz w:val="20"/>
                <w:szCs w:val="20"/>
              </w:rPr>
            </w:pPr>
          </w:p>
          <w:p w14:paraId="6781AB77" w14:textId="77777777" w:rsidR="003B389C" w:rsidRPr="003B389C" w:rsidRDefault="003B389C" w:rsidP="003B389C">
            <w:pPr>
              <w:rPr>
                <w:sz w:val="20"/>
                <w:szCs w:val="20"/>
              </w:rPr>
            </w:pPr>
            <w:r w:rsidRPr="003B389C">
              <w:rPr>
                <w:sz w:val="20"/>
                <w:szCs w:val="20"/>
              </w:rPr>
              <w:t xml:space="preserve"> @over TAX_CR_VAL = </w:t>
            </w:r>
            <w:proofErr w:type="spellStart"/>
            <w:proofErr w:type="gramStart"/>
            <w:r w:rsidRPr="003B389C">
              <w:rPr>
                <w:sz w:val="20"/>
                <w:szCs w:val="20"/>
              </w:rPr>
              <w:t>sum</w:t>
            </w:r>
            <w:proofErr w:type="spellEnd"/>
            <w:r w:rsidRPr="003B389C">
              <w:rPr>
                <w:sz w:val="20"/>
                <w:szCs w:val="20"/>
              </w:rPr>
              <w:t>(</w:t>
            </w:r>
            <w:proofErr w:type="gramEnd"/>
            <w:r w:rsidRPr="003B389C">
              <w:rPr>
                <w:sz w:val="20"/>
                <w:szCs w:val="20"/>
              </w:rPr>
              <w:t>TAX_CR_VAL[s] on s)</w:t>
            </w:r>
          </w:p>
          <w:p w14:paraId="749BE751" w14:textId="77777777" w:rsidR="003B389C" w:rsidRPr="003B389C" w:rsidRDefault="003B389C" w:rsidP="003B389C">
            <w:pPr>
              <w:rPr>
                <w:sz w:val="20"/>
                <w:szCs w:val="20"/>
              </w:rPr>
            </w:pPr>
            <w:r w:rsidRPr="003B389C">
              <w:rPr>
                <w:sz w:val="20"/>
                <w:szCs w:val="20"/>
              </w:rPr>
              <w:t xml:space="preserve">                    </w:t>
            </w:r>
          </w:p>
          <w:p w14:paraId="1C060EA1" w14:textId="77777777" w:rsidR="003B389C" w:rsidRPr="003B389C" w:rsidRDefault="003B389C" w:rsidP="003B389C">
            <w:pPr>
              <w:rPr>
                <w:sz w:val="20"/>
                <w:szCs w:val="20"/>
              </w:rPr>
            </w:pPr>
            <w:r w:rsidRPr="003B389C">
              <w:rPr>
                <w:sz w:val="20"/>
                <w:szCs w:val="20"/>
              </w:rPr>
              <w:t xml:space="preserve"> T_TAX_</w:t>
            </w:r>
            <w:proofErr w:type="gramStart"/>
            <w:r w:rsidRPr="003B389C">
              <w:rPr>
                <w:sz w:val="20"/>
                <w:szCs w:val="20"/>
              </w:rPr>
              <w:t>CR[</w:t>
            </w:r>
            <w:proofErr w:type="gramEnd"/>
            <w:r w:rsidRPr="003B389C">
              <w:rPr>
                <w:sz w:val="20"/>
                <w:szCs w:val="20"/>
              </w:rPr>
              <w:t>16] =  0 + d(</w:t>
            </w:r>
            <w:proofErr w:type="spellStart"/>
            <w:r w:rsidRPr="003B389C">
              <w:rPr>
                <w:sz w:val="20"/>
                <w:szCs w:val="20"/>
              </w:rPr>
              <w:t>T_TAX_CR_road</w:t>
            </w:r>
            <w:proofErr w:type="spellEnd"/>
            <w:r w:rsidRPr="003B389C">
              <w:rPr>
                <w:sz w:val="20"/>
                <w:szCs w:val="20"/>
              </w:rPr>
              <w:t>) + T_TAX_CR[16]{-1}</w:t>
            </w:r>
          </w:p>
          <w:p w14:paraId="2F6C083D" w14:textId="77777777" w:rsidR="003B389C" w:rsidRPr="003B389C" w:rsidRDefault="003B389C" w:rsidP="003B389C">
            <w:pPr>
              <w:rPr>
                <w:sz w:val="20"/>
                <w:szCs w:val="20"/>
              </w:rPr>
            </w:pPr>
            <w:r w:rsidRPr="003B389C">
              <w:rPr>
                <w:sz w:val="20"/>
                <w:szCs w:val="20"/>
              </w:rPr>
              <w:t xml:space="preserve">      </w:t>
            </w:r>
          </w:p>
          <w:p w14:paraId="5E84C627" w14:textId="77777777" w:rsidR="003B389C" w:rsidRPr="003B389C" w:rsidRDefault="003B389C" w:rsidP="003B389C">
            <w:pPr>
              <w:rPr>
                <w:sz w:val="20"/>
                <w:szCs w:val="20"/>
              </w:rPr>
            </w:pPr>
            <w:r w:rsidRPr="003B389C">
              <w:rPr>
                <w:sz w:val="20"/>
                <w:szCs w:val="20"/>
              </w:rPr>
              <w:t xml:space="preserve"> @over d(</w:t>
            </w:r>
            <w:proofErr w:type="spellStart"/>
            <w:r w:rsidRPr="003B389C">
              <w:rPr>
                <w:sz w:val="20"/>
                <w:szCs w:val="20"/>
              </w:rPr>
              <w:t>PE_</w:t>
            </w:r>
            <w:proofErr w:type="gramStart"/>
            <w:r w:rsidRPr="003B389C">
              <w:rPr>
                <w:sz w:val="20"/>
                <w:szCs w:val="20"/>
              </w:rPr>
              <w:t>signal</w:t>
            </w:r>
            <w:proofErr w:type="spellEnd"/>
            <w:r w:rsidRPr="003B389C">
              <w:rPr>
                <w:sz w:val="20"/>
                <w:szCs w:val="20"/>
              </w:rPr>
              <w:t>[</w:t>
            </w:r>
            <w:proofErr w:type="gramEnd"/>
            <w:r w:rsidRPr="003B389C">
              <w:rPr>
                <w:sz w:val="20"/>
                <w:szCs w:val="20"/>
              </w:rPr>
              <w:t xml:space="preserve">22,16]) = d(PE_signal_22_road) + (@year&gt; 2022) * d(CIEE[16]) </w:t>
            </w:r>
          </w:p>
          <w:p w14:paraId="26B2B6A3" w14:textId="77777777" w:rsidR="003B389C" w:rsidRPr="003B389C" w:rsidRDefault="003B389C" w:rsidP="003B389C">
            <w:pPr>
              <w:rPr>
                <w:sz w:val="20"/>
                <w:szCs w:val="20"/>
              </w:rPr>
            </w:pPr>
            <w:r w:rsidRPr="003B389C">
              <w:rPr>
                <w:sz w:val="20"/>
                <w:szCs w:val="20"/>
              </w:rPr>
              <w:t xml:space="preserve"> </w:t>
            </w:r>
          </w:p>
          <w:p w14:paraId="31155758" w14:textId="77777777" w:rsidR="003B389C" w:rsidRPr="003B389C" w:rsidRDefault="003B389C" w:rsidP="003B389C">
            <w:pPr>
              <w:rPr>
                <w:sz w:val="20"/>
                <w:szCs w:val="20"/>
              </w:rPr>
            </w:pPr>
            <w:r w:rsidRPr="003B389C">
              <w:rPr>
                <w:sz w:val="20"/>
                <w:szCs w:val="20"/>
              </w:rPr>
              <w:t xml:space="preserve">  @over d(SUBST_E_n_23_16</w:t>
            </w:r>
            <w:proofErr w:type="gramStart"/>
            <w:r w:rsidRPr="003B389C">
              <w:rPr>
                <w:sz w:val="20"/>
                <w:szCs w:val="20"/>
              </w:rPr>
              <w:t>)  =</w:t>
            </w:r>
            <w:proofErr w:type="gramEnd"/>
            <w:r w:rsidRPr="003B389C">
              <w:rPr>
                <w:sz w:val="20"/>
                <w:szCs w:val="20"/>
              </w:rPr>
              <w:t xml:space="preserve"> 0  - 0.8 * d(log(PE_23_16 + PE_Signal_23_16) - log(PE_21_16 + PE_Signal_21_16)) * PE_21_16{-1} * E_21_16{-1}/(PE_16{-1} * E_16{-1}) _</w:t>
            </w:r>
          </w:p>
          <w:p w14:paraId="1AC4936D" w14:textId="77777777" w:rsidR="003B389C" w:rsidRPr="003B389C" w:rsidRDefault="003B389C" w:rsidP="003B389C">
            <w:pPr>
              <w:rPr>
                <w:sz w:val="20"/>
                <w:szCs w:val="20"/>
              </w:rPr>
            </w:pPr>
            <w:r w:rsidRPr="003B389C">
              <w:rPr>
                <w:sz w:val="20"/>
                <w:szCs w:val="20"/>
              </w:rPr>
              <w:t xml:space="preserve">    - 0.8 * </w:t>
            </w:r>
            <w:proofErr w:type="gramStart"/>
            <w:r w:rsidRPr="003B389C">
              <w:rPr>
                <w:sz w:val="20"/>
                <w:szCs w:val="20"/>
              </w:rPr>
              <w:t>d(</w:t>
            </w:r>
            <w:proofErr w:type="gramEnd"/>
            <w:r w:rsidRPr="003B389C">
              <w:rPr>
                <w:sz w:val="20"/>
                <w:szCs w:val="20"/>
              </w:rPr>
              <w:t>log(PE_23_16 + PE_Signal_23_16) - log(PE_22_16 + PE_Signal_22_16)) * 2.25 * PE_22_16{-1} * E_22_16{-1}/(PE_16{-1} * E_16{-1}) _</w:t>
            </w:r>
          </w:p>
          <w:p w14:paraId="025888E1" w14:textId="77777777" w:rsidR="003B389C" w:rsidRPr="003B389C" w:rsidRDefault="003B389C" w:rsidP="003B389C">
            <w:pPr>
              <w:rPr>
                <w:sz w:val="20"/>
                <w:szCs w:val="20"/>
              </w:rPr>
            </w:pPr>
            <w:r w:rsidRPr="003B389C">
              <w:rPr>
                <w:sz w:val="20"/>
                <w:szCs w:val="20"/>
              </w:rPr>
              <w:t xml:space="preserve">    - 0.8 * </w:t>
            </w:r>
            <w:proofErr w:type="gramStart"/>
            <w:r w:rsidRPr="003B389C">
              <w:rPr>
                <w:sz w:val="20"/>
                <w:szCs w:val="20"/>
              </w:rPr>
              <w:t>d(</w:t>
            </w:r>
            <w:proofErr w:type="gramEnd"/>
            <w:r w:rsidRPr="003B389C">
              <w:rPr>
                <w:sz w:val="20"/>
                <w:szCs w:val="20"/>
              </w:rPr>
              <w:t>log(PE_23_16 + PE_Signal_23_16) - log(PE_24_16 + PE_Signal_24_16)) * 2.25/0.86 * PE_24_16{-1}*E_24_16{-1}/(PE_16{-1}*E_16{-1})</w:t>
            </w:r>
          </w:p>
          <w:p w14:paraId="1987CFC5" w14:textId="77777777" w:rsidR="003B389C" w:rsidRPr="003B389C" w:rsidRDefault="003B389C" w:rsidP="003B389C">
            <w:pPr>
              <w:rPr>
                <w:sz w:val="20"/>
                <w:szCs w:val="20"/>
              </w:rPr>
            </w:pPr>
          </w:p>
          <w:p w14:paraId="0A3A7C9B" w14:textId="77777777" w:rsidR="003B389C" w:rsidRPr="003B389C" w:rsidRDefault="003B389C" w:rsidP="003B389C">
            <w:pPr>
              <w:rPr>
                <w:sz w:val="20"/>
                <w:szCs w:val="20"/>
              </w:rPr>
            </w:pPr>
            <w:r w:rsidRPr="003B389C">
              <w:rPr>
                <w:sz w:val="20"/>
                <w:szCs w:val="20"/>
              </w:rPr>
              <w:t xml:space="preserve"> @over d(SUBST_E_n_24_16</w:t>
            </w:r>
            <w:proofErr w:type="gramStart"/>
            <w:r w:rsidRPr="003B389C">
              <w:rPr>
                <w:sz w:val="20"/>
                <w:szCs w:val="20"/>
              </w:rPr>
              <w:t>)  =</w:t>
            </w:r>
            <w:proofErr w:type="gramEnd"/>
            <w:r w:rsidRPr="003B389C">
              <w:rPr>
                <w:sz w:val="20"/>
                <w:szCs w:val="20"/>
              </w:rPr>
              <w:t xml:space="preserve"> 0 - 0.8 * d(log(PE_24_16 + PE_Signal_24_16) - log(PE_21_16 + PE_Signal_21_16)) * PE_21_16{-1} * E_21_16{-1}/ _</w:t>
            </w:r>
          </w:p>
          <w:p w14:paraId="00CB0E18" w14:textId="77777777" w:rsidR="003B389C" w:rsidRPr="003B389C" w:rsidRDefault="003B389C" w:rsidP="003B389C">
            <w:pPr>
              <w:rPr>
                <w:sz w:val="20"/>
                <w:szCs w:val="20"/>
              </w:rPr>
            </w:pPr>
            <w:r w:rsidRPr="003B389C">
              <w:rPr>
                <w:sz w:val="20"/>
                <w:szCs w:val="20"/>
              </w:rPr>
              <w:t xml:space="preserve">  (PE_16{-1} * E_16{-1}) - 0.8 * </w:t>
            </w:r>
            <w:proofErr w:type="gramStart"/>
            <w:r w:rsidRPr="003B389C">
              <w:rPr>
                <w:sz w:val="20"/>
                <w:szCs w:val="20"/>
              </w:rPr>
              <w:t>d(</w:t>
            </w:r>
            <w:proofErr w:type="gramEnd"/>
            <w:r w:rsidRPr="003B389C">
              <w:rPr>
                <w:sz w:val="20"/>
                <w:szCs w:val="20"/>
              </w:rPr>
              <w:t>log(PE_24_16 + PE_Signal_24_16) - log(PE_22_16 + PE_Signal_22_16)) * 1/0.86 * PE_22_16{-1} * E_22_16{-1}/ _</w:t>
            </w:r>
          </w:p>
          <w:p w14:paraId="08E862A6" w14:textId="77777777" w:rsidR="003B389C" w:rsidRPr="003B389C" w:rsidRDefault="003B389C" w:rsidP="003B389C">
            <w:pPr>
              <w:rPr>
                <w:sz w:val="20"/>
                <w:szCs w:val="20"/>
              </w:rPr>
            </w:pPr>
            <w:r w:rsidRPr="003B389C">
              <w:rPr>
                <w:sz w:val="20"/>
                <w:szCs w:val="20"/>
              </w:rPr>
              <w:t xml:space="preserve">  (PE_16{-1} * E_16{-1}) - 0.8 * </w:t>
            </w:r>
            <w:proofErr w:type="gramStart"/>
            <w:r w:rsidRPr="003B389C">
              <w:rPr>
                <w:sz w:val="20"/>
                <w:szCs w:val="20"/>
              </w:rPr>
              <w:t>d(</w:t>
            </w:r>
            <w:proofErr w:type="gramEnd"/>
            <w:r w:rsidRPr="003B389C">
              <w:rPr>
                <w:sz w:val="20"/>
                <w:szCs w:val="20"/>
              </w:rPr>
              <w:t>log(PE_24_16 + PE_Signal_24_16) - log(PE_23_16 + PE_Signal_23_16)) * 2.25/0.86 * PE_23_16{-1}*E_23_16{-1}/(PE_16{-1}*E_16{-1})</w:t>
            </w:r>
          </w:p>
          <w:p w14:paraId="561D290F" w14:textId="77777777" w:rsidR="003B389C" w:rsidRPr="003B389C" w:rsidRDefault="003B389C" w:rsidP="003B389C">
            <w:pPr>
              <w:rPr>
                <w:sz w:val="20"/>
                <w:szCs w:val="20"/>
              </w:rPr>
            </w:pPr>
          </w:p>
          <w:p w14:paraId="37BD16FA" w14:textId="77777777" w:rsidR="003B389C" w:rsidRPr="003B389C" w:rsidRDefault="003B389C" w:rsidP="003B389C">
            <w:pPr>
              <w:rPr>
                <w:sz w:val="20"/>
                <w:szCs w:val="20"/>
              </w:rPr>
            </w:pPr>
            <w:r w:rsidRPr="003B389C">
              <w:rPr>
                <w:sz w:val="20"/>
                <w:szCs w:val="20"/>
              </w:rPr>
              <w:t xml:space="preserve"> @over d(SUBST_E_n_22_16</w:t>
            </w:r>
            <w:proofErr w:type="gramStart"/>
            <w:r w:rsidRPr="003B389C">
              <w:rPr>
                <w:sz w:val="20"/>
                <w:szCs w:val="20"/>
              </w:rPr>
              <w:t>)  =</w:t>
            </w:r>
            <w:proofErr w:type="gramEnd"/>
            <w:r w:rsidRPr="003B389C">
              <w:rPr>
                <w:sz w:val="20"/>
                <w:szCs w:val="20"/>
              </w:rPr>
              <w:t xml:space="preserve"> 0 - 0.8 * d(log(PE_22_16 + PE_Signal_22_16) - log(PE_21_16 + PE_Signal_21_16)) * PE_21_16{-1} * E_21_16{-1}/ _</w:t>
            </w:r>
          </w:p>
          <w:p w14:paraId="6C2753FA" w14:textId="77777777" w:rsidR="003B389C" w:rsidRPr="003B389C" w:rsidRDefault="003B389C" w:rsidP="003B389C">
            <w:pPr>
              <w:rPr>
                <w:sz w:val="20"/>
                <w:szCs w:val="20"/>
              </w:rPr>
            </w:pPr>
            <w:r w:rsidRPr="003B389C">
              <w:rPr>
                <w:sz w:val="20"/>
                <w:szCs w:val="20"/>
              </w:rPr>
              <w:t xml:space="preserve">  (PE_16{-1} * E_16{-1}) - 0.8 * </w:t>
            </w:r>
            <w:proofErr w:type="gramStart"/>
            <w:r w:rsidRPr="003B389C">
              <w:rPr>
                <w:sz w:val="20"/>
                <w:szCs w:val="20"/>
              </w:rPr>
              <w:t>d(</w:t>
            </w:r>
            <w:proofErr w:type="gramEnd"/>
            <w:r w:rsidRPr="003B389C">
              <w:rPr>
                <w:sz w:val="20"/>
                <w:szCs w:val="20"/>
              </w:rPr>
              <w:t>log(PE_22_16 + PE_Signal_22_16) - log(PE_23_16 + PE_Signal_23_16)) * 2.25 * PE_23_16{-1} * E_23_16{-1}/ _</w:t>
            </w:r>
          </w:p>
          <w:p w14:paraId="79CA23C1" w14:textId="3BCD91E3" w:rsidR="003B389C" w:rsidRPr="00D05165" w:rsidRDefault="003B389C" w:rsidP="003B389C">
            <w:pPr>
              <w:rPr>
                <w:sz w:val="20"/>
                <w:szCs w:val="20"/>
              </w:rPr>
            </w:pPr>
            <w:r w:rsidRPr="003B389C">
              <w:rPr>
                <w:sz w:val="20"/>
                <w:szCs w:val="20"/>
              </w:rPr>
              <w:t xml:space="preserve">  (PE_16{-1} * E_16{-1}) - 0.8 * </w:t>
            </w:r>
            <w:proofErr w:type="gramStart"/>
            <w:r w:rsidRPr="003B389C">
              <w:rPr>
                <w:sz w:val="20"/>
                <w:szCs w:val="20"/>
              </w:rPr>
              <w:t>d(</w:t>
            </w:r>
            <w:proofErr w:type="gramEnd"/>
            <w:r w:rsidRPr="003B389C">
              <w:rPr>
                <w:sz w:val="20"/>
                <w:szCs w:val="20"/>
              </w:rPr>
              <w:t>log(PE_22_16 + PE_Signal_22_16) - log(PE_24_16 + PE_Signal_24_16)) * 1/0.86 * PE_24_16{-1} * E_24_16{-1}/(PE_16{-1}*E_16{-1})</w:t>
            </w:r>
          </w:p>
          <w:p w14:paraId="39B1773C" w14:textId="77777777" w:rsidR="003B389C" w:rsidRDefault="003B389C" w:rsidP="00124D4C"/>
        </w:tc>
      </w:tr>
    </w:tbl>
    <w:p w14:paraId="19DE0C47" w14:textId="53EF85C7" w:rsidR="00C31D63" w:rsidRDefault="00C31D63" w:rsidP="00124D4C">
      <w:r>
        <w:lastRenderedPageBreak/>
        <w:t>Les objectifs :</w:t>
      </w:r>
    </w:p>
    <w:p w14:paraId="0F055B9D" w14:textId="77777777" w:rsidR="00C31D63" w:rsidRDefault="00C31D63" w:rsidP="00C31D63">
      <w:pPr>
        <w:pStyle w:val="Paragraphedeliste"/>
        <w:numPr>
          <w:ilvl w:val="1"/>
          <w:numId w:val="5"/>
        </w:numPr>
      </w:pPr>
      <w:r>
        <w:t>Part du fret ferroviaire passe de 10 à 18% en 2030</w:t>
      </w:r>
    </w:p>
    <w:p w14:paraId="5B984636" w14:textId="77777777" w:rsidR="00C31D63" w:rsidRDefault="00C31D63" w:rsidP="00C31D63">
      <w:pPr>
        <w:pStyle w:val="Paragraphedeliste"/>
        <w:numPr>
          <w:ilvl w:val="1"/>
          <w:numId w:val="5"/>
        </w:numPr>
      </w:pPr>
      <w:r>
        <w:t>Part du fluvial de 2 à 3% en 2030</w:t>
      </w:r>
    </w:p>
    <w:p w14:paraId="7BCA7DF3" w14:textId="77777777" w:rsidR="00C31D63" w:rsidRDefault="00C31D63" w:rsidP="00C31D63">
      <w:pPr>
        <w:pStyle w:val="Paragraphedeliste"/>
        <w:numPr>
          <w:ilvl w:val="1"/>
          <w:numId w:val="5"/>
        </w:numPr>
      </w:pPr>
      <w:r>
        <w:t>La part du routier de 88 à 79% en 2030</w:t>
      </w:r>
    </w:p>
    <w:p w14:paraId="3B8ADFBF" w14:textId="4F9FF62B" w:rsidR="00EF5D64" w:rsidRDefault="00166434" w:rsidP="00504696">
      <w:pPr>
        <w:pStyle w:val="Titre3"/>
        <w:numPr>
          <w:ilvl w:val="2"/>
          <w:numId w:val="34"/>
        </w:numPr>
        <w:rPr>
          <w:lang w:val="en-GB"/>
        </w:rPr>
      </w:pPr>
      <w:bookmarkStart w:id="22" w:name="_Toc144743370"/>
      <w:r>
        <w:rPr>
          <w:lang w:val="en-GB"/>
        </w:rPr>
        <w:t>Report modal (TRM1)</w:t>
      </w:r>
      <w:bookmarkEnd w:id="22"/>
    </w:p>
    <w:p w14:paraId="1408DBE0" w14:textId="56278E10" w:rsidR="00166434" w:rsidRPr="00166434" w:rsidRDefault="00166434" w:rsidP="00166434">
      <w:r w:rsidRPr="00166434">
        <w:t xml:space="preserve">Modélisation : </w:t>
      </w:r>
      <w:r>
        <w:t>c</w:t>
      </w:r>
      <w:r w:rsidRPr="00166434">
        <w:t>hoc exogène sur les conso</w:t>
      </w:r>
      <w:r>
        <w:t>mmation</w:t>
      </w:r>
      <w:r w:rsidRPr="00166434">
        <w:t>s intermédiaires de tous les secteurs en transport de marchandises.</w:t>
      </w:r>
    </w:p>
    <w:p w14:paraId="23D2C094" w14:textId="584B97B4" w:rsidR="00B80685" w:rsidRDefault="00166434" w:rsidP="00ED185F">
      <w:r>
        <w:t>Résultats :</w:t>
      </w:r>
    </w:p>
    <w:p w14:paraId="51BFCCD6" w14:textId="538EB34D" w:rsidR="00166434" w:rsidRDefault="00166434" w:rsidP="00ED185F">
      <w:r>
        <w:t>Parts modales proches des cibles :</w:t>
      </w:r>
    </w:p>
    <w:tbl>
      <w:tblPr>
        <w:tblStyle w:val="Grilledutableau"/>
        <w:tblW w:w="0" w:type="auto"/>
        <w:tblLook w:val="04A0" w:firstRow="1" w:lastRow="0" w:firstColumn="1" w:lastColumn="0" w:noHBand="0" w:noVBand="1"/>
      </w:tblPr>
      <w:tblGrid>
        <w:gridCol w:w="2263"/>
        <w:gridCol w:w="2267"/>
        <w:gridCol w:w="2266"/>
        <w:gridCol w:w="2266"/>
      </w:tblGrid>
      <w:tr w:rsidR="00166434" w14:paraId="4F179D18" w14:textId="77777777" w:rsidTr="00166434">
        <w:tc>
          <w:tcPr>
            <w:tcW w:w="2263" w:type="dxa"/>
          </w:tcPr>
          <w:p w14:paraId="5DAB12BC" w14:textId="77777777" w:rsidR="00166434" w:rsidRDefault="00166434" w:rsidP="00ED185F"/>
        </w:tc>
        <w:tc>
          <w:tcPr>
            <w:tcW w:w="2267" w:type="dxa"/>
          </w:tcPr>
          <w:p w14:paraId="06FAB0F5" w14:textId="4DC2CA9B" w:rsidR="00166434" w:rsidRDefault="00166434" w:rsidP="00ED185F">
            <w:r>
              <w:t>Fer</w:t>
            </w:r>
          </w:p>
        </w:tc>
        <w:tc>
          <w:tcPr>
            <w:tcW w:w="2266" w:type="dxa"/>
          </w:tcPr>
          <w:p w14:paraId="5A6367BE" w14:textId="284BB395" w:rsidR="00166434" w:rsidRDefault="00166434" w:rsidP="00ED185F">
            <w:r>
              <w:t>Route</w:t>
            </w:r>
          </w:p>
        </w:tc>
        <w:tc>
          <w:tcPr>
            <w:tcW w:w="2266" w:type="dxa"/>
          </w:tcPr>
          <w:p w14:paraId="328FBB77" w14:textId="0EE46E5B" w:rsidR="00166434" w:rsidRDefault="00166434" w:rsidP="00ED185F">
            <w:r>
              <w:t>Fluvial</w:t>
            </w:r>
          </w:p>
        </w:tc>
      </w:tr>
      <w:tr w:rsidR="00166434" w14:paraId="43591DE3" w14:textId="77777777" w:rsidTr="00166434">
        <w:tc>
          <w:tcPr>
            <w:tcW w:w="2263" w:type="dxa"/>
          </w:tcPr>
          <w:p w14:paraId="57F28BE4" w14:textId="2DD844DC" w:rsidR="00166434" w:rsidRDefault="00166434" w:rsidP="00ED185F">
            <w:r>
              <w:t>Cibles SNBC 2050</w:t>
            </w:r>
          </w:p>
        </w:tc>
        <w:tc>
          <w:tcPr>
            <w:tcW w:w="2267" w:type="dxa"/>
          </w:tcPr>
          <w:p w14:paraId="0EED926E" w14:textId="40DCD734" w:rsidR="00166434" w:rsidRDefault="00166434" w:rsidP="00ED185F">
            <w:r>
              <w:t>25%</w:t>
            </w:r>
          </w:p>
        </w:tc>
        <w:tc>
          <w:tcPr>
            <w:tcW w:w="2266" w:type="dxa"/>
          </w:tcPr>
          <w:p w14:paraId="4B174F51" w14:textId="27DB0134" w:rsidR="00166434" w:rsidRDefault="00166434" w:rsidP="00ED185F">
            <w:r>
              <w:t>71%</w:t>
            </w:r>
          </w:p>
        </w:tc>
        <w:tc>
          <w:tcPr>
            <w:tcW w:w="2266" w:type="dxa"/>
          </w:tcPr>
          <w:p w14:paraId="584AA998" w14:textId="5B330D64" w:rsidR="00166434" w:rsidRDefault="00166434" w:rsidP="00ED185F">
            <w:r>
              <w:t>4%</w:t>
            </w:r>
          </w:p>
        </w:tc>
      </w:tr>
      <w:tr w:rsidR="00166434" w14:paraId="7372B136" w14:textId="77777777" w:rsidTr="00166434">
        <w:tc>
          <w:tcPr>
            <w:tcW w:w="2263" w:type="dxa"/>
          </w:tcPr>
          <w:p w14:paraId="4CDC55FF" w14:textId="6251A903" w:rsidR="00166434" w:rsidRDefault="00166434" w:rsidP="00ED185F">
            <w:r>
              <w:t>2050 AMS</w:t>
            </w:r>
          </w:p>
        </w:tc>
        <w:tc>
          <w:tcPr>
            <w:tcW w:w="2267" w:type="dxa"/>
          </w:tcPr>
          <w:p w14:paraId="3BDBEAE2" w14:textId="29C59EE7" w:rsidR="00166434" w:rsidRDefault="00166434" w:rsidP="00ED185F">
            <w:r>
              <w:t>26%</w:t>
            </w:r>
          </w:p>
        </w:tc>
        <w:tc>
          <w:tcPr>
            <w:tcW w:w="2266" w:type="dxa"/>
          </w:tcPr>
          <w:p w14:paraId="7ECEB25F" w14:textId="16CD297F" w:rsidR="00166434" w:rsidRDefault="00166434" w:rsidP="00ED185F">
            <w:r>
              <w:t>73%</w:t>
            </w:r>
          </w:p>
        </w:tc>
        <w:tc>
          <w:tcPr>
            <w:tcW w:w="2266" w:type="dxa"/>
          </w:tcPr>
          <w:p w14:paraId="5A9DD149" w14:textId="35F7417C" w:rsidR="00166434" w:rsidRDefault="00166434" w:rsidP="00ED185F">
            <w:r>
              <w:t>1%</w:t>
            </w:r>
          </w:p>
        </w:tc>
      </w:tr>
      <w:tr w:rsidR="00166434" w14:paraId="48857178" w14:textId="77777777" w:rsidTr="00166434">
        <w:tc>
          <w:tcPr>
            <w:tcW w:w="2263" w:type="dxa"/>
          </w:tcPr>
          <w:p w14:paraId="51419F89" w14:textId="77073D17" w:rsidR="00166434" w:rsidRDefault="00166434" w:rsidP="00166434">
            <w:r>
              <w:t>2050 AME</w:t>
            </w:r>
          </w:p>
        </w:tc>
        <w:tc>
          <w:tcPr>
            <w:tcW w:w="2267" w:type="dxa"/>
          </w:tcPr>
          <w:p w14:paraId="5D922FFF" w14:textId="33EF5E43" w:rsidR="00166434" w:rsidRDefault="00166434" w:rsidP="00166434">
            <w:r>
              <w:t>10%</w:t>
            </w:r>
          </w:p>
        </w:tc>
        <w:tc>
          <w:tcPr>
            <w:tcW w:w="2266" w:type="dxa"/>
          </w:tcPr>
          <w:p w14:paraId="4C4832B0" w14:textId="5A8BF6CE" w:rsidR="00166434" w:rsidRDefault="00166434" w:rsidP="00166434">
            <w:r>
              <w:t>89%</w:t>
            </w:r>
          </w:p>
        </w:tc>
        <w:tc>
          <w:tcPr>
            <w:tcW w:w="2266" w:type="dxa"/>
          </w:tcPr>
          <w:p w14:paraId="08CD56BE" w14:textId="01850B55" w:rsidR="00166434" w:rsidRDefault="00166434" w:rsidP="00166434">
            <w:r>
              <w:t>1%</w:t>
            </w:r>
          </w:p>
        </w:tc>
      </w:tr>
      <w:tr w:rsidR="00166434" w14:paraId="035A7960" w14:textId="77777777" w:rsidTr="00166434">
        <w:tc>
          <w:tcPr>
            <w:tcW w:w="2263" w:type="dxa"/>
          </w:tcPr>
          <w:p w14:paraId="027BA464" w14:textId="17277CBA" w:rsidR="00166434" w:rsidRDefault="00166434" w:rsidP="00166434">
            <w:r>
              <w:t>2019</w:t>
            </w:r>
          </w:p>
        </w:tc>
        <w:tc>
          <w:tcPr>
            <w:tcW w:w="2267" w:type="dxa"/>
          </w:tcPr>
          <w:p w14:paraId="5C5E4A9F" w14:textId="163501F3" w:rsidR="00166434" w:rsidRDefault="00166434" w:rsidP="00166434">
            <w:r>
              <w:t>10%</w:t>
            </w:r>
          </w:p>
        </w:tc>
        <w:tc>
          <w:tcPr>
            <w:tcW w:w="2266" w:type="dxa"/>
          </w:tcPr>
          <w:p w14:paraId="28619BBE" w14:textId="16C10EC1" w:rsidR="00166434" w:rsidRDefault="00166434" w:rsidP="00166434">
            <w:r>
              <w:t>88%</w:t>
            </w:r>
          </w:p>
        </w:tc>
        <w:tc>
          <w:tcPr>
            <w:tcW w:w="2266" w:type="dxa"/>
          </w:tcPr>
          <w:p w14:paraId="43A09AAB" w14:textId="7E83EAFD" w:rsidR="00166434" w:rsidRDefault="00166434" w:rsidP="00166434">
            <w:r>
              <w:t>2%</w:t>
            </w:r>
          </w:p>
        </w:tc>
      </w:tr>
    </w:tbl>
    <w:p w14:paraId="79A38560" w14:textId="77777777" w:rsidR="00166434" w:rsidRDefault="00166434" w:rsidP="00ED185F"/>
    <w:p w14:paraId="62C35B39" w14:textId="7543E720" w:rsidR="00166434" w:rsidRDefault="00166434" w:rsidP="00ED185F">
      <w:r>
        <w:t>Effets macroéconomiques : quasi-nuls.</w:t>
      </w:r>
    </w:p>
    <w:p w14:paraId="4DBF53C2" w14:textId="470A900F" w:rsidR="00166434" w:rsidRDefault="00166434" w:rsidP="00ED185F">
      <w:proofErr w:type="gramStart"/>
      <w:r>
        <w:t>Effet énergétiques</w:t>
      </w:r>
      <w:proofErr w:type="gramEnd"/>
      <w:r>
        <w:t> : réduction de consommation de 1 Mtep en 2050 par rapport à l’AME</w:t>
      </w:r>
      <w:r w:rsidR="00F6298D">
        <w:t>.</w:t>
      </w:r>
    </w:p>
    <w:p w14:paraId="3A0C41DB" w14:textId="77777777" w:rsidR="00166434" w:rsidRDefault="00166434" w:rsidP="00ED185F"/>
    <w:p w14:paraId="6C042879" w14:textId="126296A2" w:rsidR="000E44F9" w:rsidRDefault="000E44F9" w:rsidP="00892157">
      <w:pPr>
        <w:pStyle w:val="Titre3"/>
        <w:numPr>
          <w:ilvl w:val="2"/>
          <w:numId w:val="34"/>
        </w:numPr>
      </w:pPr>
      <w:bookmarkStart w:id="23" w:name="_Toc144743371"/>
      <w:r>
        <w:t>Hausse du taux de chargement PL</w:t>
      </w:r>
      <w:r w:rsidR="001443FF">
        <w:t xml:space="preserve"> (TRM2)</w:t>
      </w:r>
      <w:bookmarkEnd w:id="23"/>
    </w:p>
    <w:p w14:paraId="7582FF27" w14:textId="77777777" w:rsidR="00CE33C6" w:rsidRPr="00CE33C6" w:rsidRDefault="00CE33C6" w:rsidP="00504696"/>
    <w:p w14:paraId="6B1CA147" w14:textId="50D87B39" w:rsidR="000E44F9" w:rsidRPr="000E44F9" w:rsidRDefault="009D0C38" w:rsidP="000E44F9">
      <w:r>
        <w:t xml:space="preserve">Modélisation : </w:t>
      </w:r>
      <w:r w:rsidRPr="009D0C38">
        <w:t xml:space="preserve">Choc sur </w:t>
      </w:r>
      <w:r w:rsidR="005A40DE">
        <w:t>l’</w:t>
      </w:r>
      <w:r w:rsidRPr="009D0C38">
        <w:t>énergie consommée par le secteur transport routier</w:t>
      </w:r>
      <w:r w:rsidR="005A40DE">
        <w:t xml:space="preserve">, </w:t>
      </w:r>
      <w:r w:rsidRPr="009D0C38">
        <w:t>pour reproduire une baisse du trafic de 16% en veh.km (ce qui correspond à l’augmentation de 20% du taux de chargement</w:t>
      </w:r>
      <w:r w:rsidR="003C3C1B">
        <w:t xml:space="preserve"> prévue entre 2025 et 2050</w:t>
      </w:r>
      <w:r w:rsidRPr="009D0C38">
        <w:t>)</w:t>
      </w:r>
    </w:p>
    <w:p w14:paraId="7CDA2728" w14:textId="19ECC6E4" w:rsidR="007818F5" w:rsidRDefault="009D0C38" w:rsidP="00ED185F">
      <w:r>
        <w:t>Résultats :</w:t>
      </w:r>
    </w:p>
    <w:p w14:paraId="708123C4" w14:textId="77777777" w:rsidR="00F6298D" w:rsidRDefault="00F6298D" w:rsidP="00F6298D">
      <w:r>
        <w:t>Effets macroéconomiques : quasi-nuls.</w:t>
      </w:r>
    </w:p>
    <w:p w14:paraId="2F43424D" w14:textId="351EBF15" w:rsidR="00F6298D" w:rsidRDefault="00F6298D" w:rsidP="00F6298D">
      <w:proofErr w:type="gramStart"/>
      <w:r>
        <w:t>Effet énergétiques</w:t>
      </w:r>
      <w:proofErr w:type="gramEnd"/>
      <w:r>
        <w:t> : réduction de consommation de 3,5 Mtep en 2050 par rapport à l’AME.</w:t>
      </w:r>
    </w:p>
    <w:p w14:paraId="00C059B4" w14:textId="77777777" w:rsidR="009D0C38" w:rsidRPr="005A40DE" w:rsidRDefault="009D0C38" w:rsidP="00ED185F"/>
    <w:p w14:paraId="60051E2B" w14:textId="4A75C59F" w:rsidR="007818F5" w:rsidRPr="00504696" w:rsidRDefault="00FD47D3" w:rsidP="00892157">
      <w:pPr>
        <w:pStyle w:val="Titre3"/>
        <w:numPr>
          <w:ilvl w:val="2"/>
          <w:numId w:val="34"/>
        </w:numPr>
      </w:pPr>
      <w:bookmarkStart w:id="24" w:name="_Toc144743372"/>
      <w:r w:rsidRPr="00504696">
        <w:t>Electrification des PL (TRM3)</w:t>
      </w:r>
      <w:bookmarkEnd w:id="24"/>
    </w:p>
    <w:p w14:paraId="446DBFF0" w14:textId="77777777" w:rsidR="00DF1DA7" w:rsidRPr="00504696" w:rsidRDefault="00DF1DA7" w:rsidP="00504696"/>
    <w:p w14:paraId="2E4E2A98" w14:textId="5F5FD98B" w:rsidR="00FD47D3" w:rsidRPr="00504696" w:rsidRDefault="00FD47D3" w:rsidP="00FD47D3">
      <w:r w:rsidRPr="00504696">
        <w:t>Modélisation : Crédit d’impôt au secteur du transport routier pour l’électrification des véhicules PL.</w:t>
      </w:r>
    </w:p>
    <w:p w14:paraId="5BC51422" w14:textId="74B67583" w:rsidR="00FD47D3" w:rsidRPr="00504696" w:rsidRDefault="00E7484F" w:rsidP="00FD47D3">
      <w:r w:rsidRPr="00504696">
        <w:t xml:space="preserve">Hausse du crédit d’impôt de </w:t>
      </w:r>
      <w:r w:rsidR="00F53035" w:rsidRPr="00504696">
        <w:t>0 en 2023 à 270M€ en 2030 puis à 860M€ en 2050 (13Mds€ sur toute la période).</w:t>
      </w:r>
    </w:p>
    <w:p w14:paraId="585F8F0B" w14:textId="6CF245DC" w:rsidR="00FD47D3" w:rsidRPr="00504696" w:rsidRDefault="00FD47D3" w:rsidP="00FD47D3">
      <w:r w:rsidRPr="00504696">
        <w:t>Résultats :</w:t>
      </w:r>
      <w:r w:rsidR="00F53035" w:rsidRPr="00504696">
        <w:t xml:space="preserve"> </w:t>
      </w:r>
    </w:p>
    <w:p w14:paraId="355E9A42" w14:textId="04B11FC3" w:rsidR="00F53035" w:rsidRPr="00504696" w:rsidRDefault="00F53035" w:rsidP="00FD47D3">
      <w:r w:rsidRPr="00504696">
        <w:t>Le parc passe de 97% gazole 3% élec en 2019 à 78% gazole 16% élec 6% gaz en 2050.</w:t>
      </w:r>
    </w:p>
    <w:p w14:paraId="7FA245DD" w14:textId="5B38F201" w:rsidR="003B6B83" w:rsidRPr="00504696" w:rsidRDefault="003B6B83" w:rsidP="00FD47D3">
      <w:r w:rsidRPr="00504696">
        <w:t>Effets économiques : expansionnistes (+</w:t>
      </w:r>
      <w:r w:rsidR="00CD00A5" w:rsidRPr="00504696">
        <w:t>150</w:t>
      </w:r>
      <w:r w:rsidRPr="00504696">
        <w:t>k emplois, +0.</w:t>
      </w:r>
      <w:r w:rsidR="00CD00A5" w:rsidRPr="00504696">
        <w:t>6</w:t>
      </w:r>
      <w:r w:rsidRPr="00504696">
        <w:t xml:space="preserve"> pt PIB 2050)</w:t>
      </w:r>
    </w:p>
    <w:p w14:paraId="3A081780" w14:textId="6841E8B7" w:rsidR="00BA418C" w:rsidRDefault="00CD00A5" w:rsidP="00FD47D3">
      <w:pPr>
        <w:rPr>
          <w:i/>
          <w:iCs/>
        </w:rPr>
      </w:pPr>
      <w:r w:rsidRPr="00CD00A5">
        <w:rPr>
          <w:noProof/>
        </w:rPr>
        <w:lastRenderedPageBreak/>
        <w:drawing>
          <wp:inline distT="0" distB="0" distL="0" distR="0" wp14:anchorId="63852D9B" wp14:editId="258E75BE">
            <wp:extent cx="5760720" cy="3698240"/>
            <wp:effectExtent l="0" t="0" r="0" b="0"/>
            <wp:docPr id="186451949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60720" cy="3698240"/>
                    </a:xfrm>
                    <a:prstGeom prst="rect">
                      <a:avLst/>
                    </a:prstGeom>
                    <a:noFill/>
                    <a:ln>
                      <a:noFill/>
                    </a:ln>
                  </pic:spPr>
                </pic:pic>
              </a:graphicData>
            </a:graphic>
          </wp:inline>
        </w:drawing>
      </w:r>
    </w:p>
    <w:p w14:paraId="0D335282" w14:textId="2BF7DF1E" w:rsidR="00CD00A5" w:rsidRDefault="00DF1DA7" w:rsidP="00FD47D3">
      <w:pPr>
        <w:rPr>
          <w:i/>
          <w:iCs/>
        </w:rPr>
      </w:pPr>
      <w:r>
        <w:rPr>
          <w:i/>
          <w:iCs/>
        </w:rPr>
        <w:t>Bilan énergétique en Mtep</w:t>
      </w:r>
    </w:p>
    <w:p w14:paraId="2AC14BBB" w14:textId="39A6597C" w:rsidR="00CD00A5" w:rsidRPr="00CD00A5" w:rsidRDefault="00CD00A5" w:rsidP="00FD47D3">
      <w:pPr>
        <w:rPr>
          <w:i/>
          <w:iCs/>
        </w:rPr>
      </w:pPr>
      <w:r w:rsidRPr="00CD00A5">
        <w:rPr>
          <w:noProof/>
        </w:rPr>
        <w:drawing>
          <wp:inline distT="0" distB="0" distL="0" distR="0" wp14:anchorId="3123F353" wp14:editId="074A898F">
            <wp:extent cx="5760720" cy="963930"/>
            <wp:effectExtent l="0" t="0" r="0" b="7620"/>
            <wp:docPr id="21444378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0720" cy="963930"/>
                    </a:xfrm>
                    <a:prstGeom prst="rect">
                      <a:avLst/>
                    </a:prstGeom>
                    <a:noFill/>
                    <a:ln>
                      <a:noFill/>
                    </a:ln>
                  </pic:spPr>
                </pic:pic>
              </a:graphicData>
            </a:graphic>
          </wp:inline>
        </w:drawing>
      </w:r>
    </w:p>
    <w:p w14:paraId="273B9845" w14:textId="027A17EB" w:rsidR="00F53035" w:rsidRDefault="00F53035" w:rsidP="00FD47D3">
      <w:pPr>
        <w:rPr>
          <w:b/>
          <w:bCs/>
          <w:color w:val="FF0000"/>
        </w:rPr>
      </w:pPr>
    </w:p>
    <w:p w14:paraId="57347C19" w14:textId="77777777" w:rsidR="00FD47D3" w:rsidRDefault="00FD47D3" w:rsidP="00ED185F"/>
    <w:p w14:paraId="5CB2C07A" w14:textId="77777777" w:rsidR="00162926" w:rsidRDefault="00162926" w:rsidP="00504696">
      <w:pPr>
        <w:pStyle w:val="Titre1"/>
        <w:numPr>
          <w:ilvl w:val="0"/>
          <w:numId w:val="34"/>
        </w:numPr>
        <w:rPr>
          <w:lang w:val="en-GB"/>
        </w:rPr>
      </w:pPr>
      <w:bookmarkStart w:id="25" w:name="_Toc142672667"/>
      <w:bookmarkStart w:id="26" w:name="_Toc144743373"/>
      <w:proofErr w:type="spellStart"/>
      <w:r>
        <w:rPr>
          <w:lang w:val="en-GB"/>
        </w:rPr>
        <w:t>Fiscalité</w:t>
      </w:r>
      <w:bookmarkEnd w:id="25"/>
      <w:bookmarkEnd w:id="26"/>
      <w:proofErr w:type="spellEnd"/>
    </w:p>
    <w:p w14:paraId="508EEF45" w14:textId="77777777" w:rsidR="00162926" w:rsidRPr="00DD522C" w:rsidRDefault="00162926" w:rsidP="00504696">
      <w:pPr>
        <w:pStyle w:val="Titre2"/>
        <w:numPr>
          <w:ilvl w:val="1"/>
          <w:numId w:val="34"/>
        </w:numPr>
      </w:pPr>
      <w:bookmarkStart w:id="27" w:name="_Toc142672668"/>
      <w:bookmarkStart w:id="28" w:name="_Toc144743374"/>
      <w:r w:rsidRPr="00DD522C">
        <w:t>Modification des TIC e</w:t>
      </w:r>
      <w:r>
        <w:t>t ajout ETS2 (F1)</w:t>
      </w:r>
      <w:bookmarkEnd w:id="27"/>
      <w:bookmarkEnd w:id="28"/>
    </w:p>
    <w:p w14:paraId="167E19F0" w14:textId="3AAFA28A" w:rsidR="00162926" w:rsidRPr="00DD522C" w:rsidRDefault="00DF1DA7" w:rsidP="00162926">
      <w:proofErr w:type="gramStart"/>
      <w:r>
        <w:t>mesures</w:t>
      </w:r>
      <w:proofErr w:type="gramEnd"/>
      <w:r w:rsidRPr="00DD522C">
        <w:t xml:space="preserve"> </w:t>
      </w:r>
      <w:r w:rsidR="00162926" w:rsidRPr="00DD522C">
        <w:t>:</w:t>
      </w:r>
    </w:p>
    <w:p w14:paraId="7EB5C6EE" w14:textId="77777777" w:rsidR="00162926" w:rsidRDefault="00162926" w:rsidP="00162926">
      <w:pPr>
        <w:pStyle w:val="Paragraphedeliste"/>
        <w:numPr>
          <w:ilvl w:val="0"/>
          <w:numId w:val="21"/>
        </w:numPr>
      </w:pPr>
      <w:r>
        <w:t xml:space="preserve">ETS2 : Supplément de taxe carbone de 45€/tCO2 pour les secteurs de la construction, des transports collectifs et de marchandises et le tertiaire (y compris public) </w:t>
      </w:r>
    </w:p>
    <w:p w14:paraId="1E9D81E3" w14:textId="77777777" w:rsidR="00162926" w:rsidRDefault="00162926" w:rsidP="00162926">
      <w:pPr>
        <w:pStyle w:val="Paragraphedeliste"/>
        <w:numPr>
          <w:ilvl w:val="0"/>
          <w:numId w:val="21"/>
        </w:numPr>
      </w:pPr>
      <w:r>
        <w:t xml:space="preserve">Indexation des TIC sur l’inflation à partir de 2030 </w:t>
      </w:r>
    </w:p>
    <w:p w14:paraId="1B8CAAD2" w14:textId="77777777" w:rsidR="00162926" w:rsidRDefault="00162926" w:rsidP="00162926">
      <w:pPr>
        <w:pStyle w:val="Paragraphedeliste"/>
        <w:numPr>
          <w:ilvl w:val="0"/>
          <w:numId w:val="21"/>
        </w:numPr>
      </w:pPr>
      <w:r>
        <w:t xml:space="preserve">Rattrapage gazole essence : hausse progressive de la TIC sur le gazole de 45€ à 59€hl d’ici 2030. </w:t>
      </w:r>
    </w:p>
    <w:p w14:paraId="7E820D75" w14:textId="77777777" w:rsidR="00162926" w:rsidRDefault="00162926" w:rsidP="00162926">
      <w:r>
        <w:t>Résultats :</w:t>
      </w:r>
    </w:p>
    <w:p w14:paraId="5E4B332B" w14:textId="77777777" w:rsidR="00162926" w:rsidRDefault="00162926" w:rsidP="00162926">
      <w:r>
        <w:t>Effets énergétiques : baisse de 4 Mtep au total, dont 2 Mtep dans les transports, par rapport à AME.</w:t>
      </w:r>
    </w:p>
    <w:p w14:paraId="05F6E798" w14:textId="77777777" w:rsidR="00162926" w:rsidRDefault="00162926" w:rsidP="00162926">
      <w:r>
        <w:t>Effets économiques :</w:t>
      </w:r>
    </w:p>
    <w:p w14:paraId="6C1F6611" w14:textId="77777777" w:rsidR="00162926" w:rsidRDefault="00162926" w:rsidP="00162926">
      <w:pPr>
        <w:pStyle w:val="Paragraphedeliste"/>
        <w:numPr>
          <w:ilvl w:val="0"/>
          <w:numId w:val="22"/>
        </w:numPr>
      </w:pPr>
      <w:r>
        <w:t xml:space="preserve">Légèrement récessifs : -36k emplois et -0.2 pt PIB en 2030 ; -31k emplois et -0.1 pt PIB en 2050. </w:t>
      </w:r>
    </w:p>
    <w:p w14:paraId="0B9B8EB1" w14:textId="77777777" w:rsidR="00162926" w:rsidRDefault="00162926" w:rsidP="00162926">
      <w:pPr>
        <w:pStyle w:val="Paragraphedeliste"/>
        <w:numPr>
          <w:ilvl w:val="0"/>
          <w:numId w:val="22"/>
        </w:numPr>
      </w:pPr>
      <w:r>
        <w:lastRenderedPageBreak/>
        <w:t>Amélioration du solde public +0.3 pt PIB en 2050, dont +0.1 pt de primaire. Diminution de la dette publique de 3.9 pts de PIB en 2050. Les recettes de taxes à la consommation augmentent de 4Mds€ en 2024, jusqu’à 18Mds€ en 2050.</w:t>
      </w:r>
    </w:p>
    <w:p w14:paraId="69BDE128" w14:textId="77777777" w:rsidR="00162926" w:rsidRDefault="00162926" w:rsidP="00162926"/>
    <w:p w14:paraId="3473B8F6" w14:textId="77777777" w:rsidR="00162926" w:rsidRDefault="00162926" w:rsidP="00162926">
      <w:r w:rsidRPr="009E2E11">
        <w:rPr>
          <w:noProof/>
        </w:rPr>
        <w:drawing>
          <wp:inline distT="0" distB="0" distL="0" distR="0" wp14:anchorId="1D7A0DC2" wp14:editId="6E6E9308">
            <wp:extent cx="5760720" cy="19691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969135"/>
                    </a:xfrm>
                    <a:prstGeom prst="rect">
                      <a:avLst/>
                    </a:prstGeom>
                    <a:noFill/>
                    <a:ln>
                      <a:noFill/>
                    </a:ln>
                  </pic:spPr>
                </pic:pic>
              </a:graphicData>
            </a:graphic>
          </wp:inline>
        </w:drawing>
      </w:r>
    </w:p>
    <w:p w14:paraId="568B91C1" w14:textId="77777777" w:rsidR="00162926" w:rsidRDefault="00162926" w:rsidP="00162926">
      <w:r w:rsidRPr="00942CC1">
        <w:rPr>
          <w:noProof/>
        </w:rPr>
        <w:drawing>
          <wp:inline distT="0" distB="0" distL="0" distR="0" wp14:anchorId="230B85A8" wp14:editId="0C13394E">
            <wp:extent cx="5760720" cy="31007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3100705"/>
                    </a:xfrm>
                    <a:prstGeom prst="rect">
                      <a:avLst/>
                    </a:prstGeom>
                    <a:noFill/>
                    <a:ln>
                      <a:noFill/>
                    </a:ln>
                  </pic:spPr>
                </pic:pic>
              </a:graphicData>
            </a:graphic>
          </wp:inline>
        </w:drawing>
      </w:r>
    </w:p>
    <w:p w14:paraId="43637187" w14:textId="77777777" w:rsidR="00162926" w:rsidRPr="00A44972" w:rsidRDefault="00162926" w:rsidP="00162926"/>
    <w:p w14:paraId="22520679" w14:textId="77777777" w:rsidR="00DF1DA7" w:rsidRDefault="00DF1DA7">
      <w:pPr>
        <w:rPr>
          <w:rFonts w:asciiTheme="majorHAnsi" w:eastAsiaTheme="majorEastAsia" w:hAnsiTheme="majorHAnsi" w:cstheme="majorBidi"/>
          <w:color w:val="2F5496" w:themeColor="accent1" w:themeShade="BF"/>
          <w:sz w:val="32"/>
          <w:szCs w:val="32"/>
        </w:rPr>
      </w:pPr>
      <w:r>
        <w:br w:type="page"/>
      </w:r>
    </w:p>
    <w:p w14:paraId="7D126BBD" w14:textId="71BAB22B" w:rsidR="00CD00A5" w:rsidRDefault="00CD00A5" w:rsidP="00892157">
      <w:pPr>
        <w:pStyle w:val="Titre1"/>
        <w:numPr>
          <w:ilvl w:val="0"/>
          <w:numId w:val="34"/>
        </w:numPr>
      </w:pPr>
      <w:bookmarkStart w:id="29" w:name="_Toc144743375"/>
      <w:r>
        <w:lastRenderedPageBreak/>
        <w:t>Industrie</w:t>
      </w:r>
      <w:bookmarkEnd w:id="29"/>
    </w:p>
    <w:p w14:paraId="20E7820A" w14:textId="77777777" w:rsidR="00E823EB" w:rsidRDefault="00E823EB" w:rsidP="00E823EB"/>
    <w:p w14:paraId="4B7A0C05" w14:textId="0B195374" w:rsidR="00E823EB" w:rsidRPr="00D05165" w:rsidRDefault="00E823EB" w:rsidP="00E823EB">
      <w:pPr>
        <w:pStyle w:val="Titre4"/>
        <w:rPr>
          <w:highlight w:val="yellow"/>
        </w:rPr>
      </w:pPr>
    </w:p>
    <w:tbl>
      <w:tblPr>
        <w:tblStyle w:val="Grilledutableau"/>
        <w:tblW w:w="0" w:type="auto"/>
        <w:tblLook w:val="04A0" w:firstRow="1" w:lastRow="0" w:firstColumn="1" w:lastColumn="0" w:noHBand="0" w:noVBand="1"/>
      </w:tblPr>
      <w:tblGrid>
        <w:gridCol w:w="9062"/>
      </w:tblGrid>
      <w:tr w:rsidR="00CE33C6" w14:paraId="4A2517BE" w14:textId="77777777" w:rsidTr="00CE33C6">
        <w:tc>
          <w:tcPr>
            <w:tcW w:w="9062" w:type="dxa"/>
          </w:tcPr>
          <w:p w14:paraId="37BCB4F1" w14:textId="5884698F" w:rsidR="00CE33C6" w:rsidRDefault="00CE33C6" w:rsidP="00504696">
            <w:pPr>
              <w:pStyle w:val="Titre4"/>
            </w:pPr>
            <w:r w:rsidRPr="00504696">
              <w:t xml:space="preserve">Les gains d’efficacité énergétique dans </w:t>
            </w:r>
            <w:r w:rsidRPr="00CE33C6">
              <w:t>L’industrie</w:t>
            </w:r>
          </w:p>
          <w:p w14:paraId="08E3DAB6" w14:textId="77777777" w:rsidR="00CE33C6" w:rsidRPr="00504696" w:rsidRDefault="00CE33C6" w:rsidP="00CE33C6"/>
          <w:p w14:paraId="5D7652F5" w14:textId="77777777" w:rsidR="00CE33C6" w:rsidRPr="00504696" w:rsidRDefault="00CE33C6" w:rsidP="00CE33C6">
            <w:pPr>
              <w:tabs>
                <w:tab w:val="left" w:pos="1510"/>
              </w:tabs>
              <w:rPr>
                <w:lang w:val="en-US"/>
              </w:rPr>
            </w:pPr>
            <w:r w:rsidRPr="00504696">
              <w:rPr>
                <w:lang w:val="en-US"/>
              </w:rPr>
              <w:t xml:space="preserve">Après </w:t>
            </w:r>
            <w:proofErr w:type="spellStart"/>
            <w:r w:rsidRPr="00504696">
              <w:rPr>
                <w:lang w:val="en-US"/>
              </w:rPr>
              <w:t>minimisation</w:t>
            </w:r>
            <w:proofErr w:type="spellEnd"/>
            <w:r w:rsidRPr="00504696">
              <w:rPr>
                <w:lang w:val="en-US"/>
              </w:rPr>
              <w:t xml:space="preserve"> des </w:t>
            </w:r>
            <w:proofErr w:type="spellStart"/>
            <w:r w:rsidRPr="00504696">
              <w:rPr>
                <w:lang w:val="en-US"/>
              </w:rPr>
              <w:t>coûts</w:t>
            </w:r>
            <w:proofErr w:type="spellEnd"/>
            <w:r w:rsidRPr="00504696">
              <w:rPr>
                <w:lang w:val="en-US"/>
              </w:rPr>
              <w:t xml:space="preserve">, on </w:t>
            </w:r>
            <w:proofErr w:type="spellStart"/>
            <w:r w:rsidRPr="00504696">
              <w:rPr>
                <w:lang w:val="en-US"/>
              </w:rPr>
              <w:t>obtient</w:t>
            </w:r>
            <w:proofErr w:type="spellEnd"/>
            <w:r w:rsidRPr="00504696">
              <w:rPr>
                <w:lang w:val="en-US"/>
              </w:rPr>
              <w:t xml:space="preserve"> les </w:t>
            </w:r>
            <w:proofErr w:type="spellStart"/>
            <w:r w:rsidRPr="00504696">
              <w:rPr>
                <w:lang w:val="en-US"/>
              </w:rPr>
              <w:t>fonctions</w:t>
            </w:r>
            <w:proofErr w:type="spellEnd"/>
            <w:r w:rsidRPr="00504696">
              <w:rPr>
                <w:lang w:val="en-US"/>
              </w:rPr>
              <w:t xml:space="preserve"> de </w:t>
            </w:r>
            <w:proofErr w:type="spellStart"/>
            <w:r w:rsidRPr="00504696">
              <w:rPr>
                <w:lang w:val="en-US"/>
              </w:rPr>
              <w:t>demande</w:t>
            </w:r>
            <w:proofErr w:type="spellEnd"/>
            <w:r w:rsidRPr="00504696">
              <w:rPr>
                <w:lang w:val="en-US"/>
              </w:rPr>
              <w:t xml:space="preserve"> de </w:t>
            </w:r>
            <w:proofErr w:type="spellStart"/>
            <w:r w:rsidRPr="00504696">
              <w:rPr>
                <w:lang w:val="en-US"/>
              </w:rPr>
              <w:t>facteurs</w:t>
            </w:r>
            <w:proofErr w:type="spellEnd"/>
            <w:r w:rsidRPr="00504696">
              <w:rPr>
                <w:lang w:val="en-US"/>
              </w:rPr>
              <w:t xml:space="preserve"> </w:t>
            </w:r>
            <w:proofErr w:type="spellStart"/>
            <w:r w:rsidRPr="00504696">
              <w:rPr>
                <w:lang w:val="en-US"/>
              </w:rPr>
              <w:t>suivantes</w:t>
            </w:r>
            <w:proofErr w:type="spellEnd"/>
            <w:r w:rsidRPr="00504696">
              <w:rPr>
                <w:lang w:val="en-US"/>
              </w:rPr>
              <w:t>:</w:t>
            </w:r>
          </w:p>
          <w:p w14:paraId="1F597B97" w14:textId="77777777" w:rsidR="00CE33C6" w:rsidRPr="00504696" w:rsidRDefault="00CE33C6" w:rsidP="00CE33C6">
            <w:pPr>
              <w:tabs>
                <w:tab w:val="left" w:pos="1510"/>
              </w:tabs>
            </w:pPr>
            <w:r w:rsidRPr="00504696">
              <w:rPr>
                <w:noProof/>
              </w:rPr>
              <mc:AlternateContent>
                <mc:Choice Requires="wps">
                  <w:drawing>
                    <wp:anchor distT="0" distB="0" distL="114300" distR="114300" simplePos="0" relativeHeight="251659264" behindDoc="0" locked="0" layoutInCell="1" allowOverlap="1" wp14:anchorId="250F7886" wp14:editId="5D8F6BEB">
                      <wp:simplePos x="0" y="0"/>
                      <wp:positionH relativeFrom="column">
                        <wp:posOffset>0</wp:posOffset>
                      </wp:positionH>
                      <wp:positionV relativeFrom="paragraph">
                        <wp:posOffset>-635</wp:posOffset>
                      </wp:positionV>
                      <wp:extent cx="8463483" cy="404983"/>
                      <wp:effectExtent l="0" t="0" r="0" b="0"/>
                      <wp:wrapNone/>
                      <wp:docPr id="267428027" name="Rectangle 3"/>
                      <wp:cNvGraphicFramePr/>
                      <a:graphic xmlns:a="http://schemas.openxmlformats.org/drawingml/2006/main">
                        <a:graphicData uri="http://schemas.microsoft.com/office/word/2010/wordprocessingShape">
                          <wps:wsp>
                            <wps:cNvSpPr/>
                            <wps:spPr>
                              <a:xfrm>
                                <a:off x="0" y="0"/>
                                <a:ext cx="8463483" cy="404983"/>
                              </a:xfrm>
                              <a:prstGeom prst="rect">
                                <a:avLst/>
                              </a:prstGeom>
                            </wps:spPr>
                            <wps:txbx>
                              <w:txbxContent>
                                <w:p w14:paraId="013A45C6" w14:textId="77777777" w:rsidR="00CE33C6" w:rsidRPr="00BF5997" w:rsidRDefault="00000000" w:rsidP="00CE33C6">
                                  <w:pPr>
                                    <w:rPr>
                                      <w:rFonts w:ascii="Cambria Math" w:hAnsi="+mn-cs"/>
                                      <w:i/>
                                      <w:iCs/>
                                      <w:color w:val="000000" w:themeColor="text1"/>
                                      <w:kern w:val="24"/>
                                    </w:rPr>
                                  </w:pPr>
                                  <m:oMathPara>
                                    <m:oMathParaPr>
                                      <m:jc m:val="left"/>
                                    </m:oMathParaPr>
                                    <m:oMath>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  ∆ln</m:t>
                                          </m:r>
                                        </m:fName>
                                        <m:e>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K</m:t>
                                                  </m:r>
                                                </m:e>
                                                <m:sub>
                                                  <m:r>
                                                    <w:rPr>
                                                      <w:rFonts w:ascii="Cambria Math" w:hAnsi="Cambria Math"/>
                                                      <w:color w:val="000000" w:themeColor="text1"/>
                                                      <w:kern w:val="24"/>
                                                    </w:rPr>
                                                    <m:t>t</m:t>
                                                  </m:r>
                                                </m:sub>
                                                <m:sup>
                                                  <m:r>
                                                    <w:rPr>
                                                      <w:rFonts w:ascii="Cambria Math" w:hAnsi="Cambria Math"/>
                                                      <w:color w:val="000000" w:themeColor="text1"/>
                                                      <w:kern w:val="24"/>
                                                    </w:rPr>
                                                    <m:t>n</m:t>
                                                  </m:r>
                                                </m:sup>
                                              </m:sSubSup>
                                            </m:e>
                                          </m:d>
                                        </m:e>
                                      </m:func>
                                      <m:r>
                                        <w:rPr>
                                          <w:rFonts w:ascii="Cambria Math" w:hAnsi="Cambria Math"/>
                                          <w:color w:val="000000" w:themeColor="text1"/>
                                          <w:kern w:val="24"/>
                                        </w:rPr>
                                        <m:t>=∆</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Y</m:t>
                                                  </m:r>
                                                </m:e>
                                                <m:sub>
                                                  <m:r>
                                                    <w:rPr>
                                                      <w:rFonts w:ascii="Cambria Math" w:hAnsi="Cambria Math"/>
                                                      <w:color w:val="000000" w:themeColor="text1"/>
                                                      <w:kern w:val="24"/>
                                                    </w:rPr>
                                                    <m:t>t</m:t>
                                                  </m:r>
                                                </m:sub>
                                              </m:sSub>
                                            </m:e>
                                          </m:d>
                                        </m:e>
                                      </m:func>
                                      <m:r>
                                        <w:rPr>
                                          <w:rFonts w:ascii="Cambria Math" w:hAnsi="Cambria Math"/>
                                          <w:color w:val="000000" w:themeColor="text1"/>
                                          <w:kern w:val="24"/>
                                        </w:rPr>
                                        <m:t>- ∆</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PROG_K</m:t>
                                                  </m:r>
                                                </m:e>
                                                <m:sub>
                                                  <m:r>
                                                    <w:rPr>
                                                      <w:rFonts w:ascii="Cambria Math" w:hAnsi="Cambria Math"/>
                                                      <w:color w:val="000000" w:themeColor="text1"/>
                                                      <w:kern w:val="24"/>
                                                    </w:rPr>
                                                    <m:t>t</m:t>
                                                  </m:r>
                                                </m:sub>
                                              </m:sSub>
                                            </m:e>
                                          </m:d>
                                        </m:e>
                                      </m:func>
                                      <m:r>
                                        <w:rPr>
                                          <w:rFonts w:ascii="Cambria Math" w:hAnsi="Cambria Math"/>
                                          <w:color w:val="000000" w:themeColor="text1"/>
                                          <w:kern w:val="24"/>
                                        </w:rPr>
                                        <m:t>-</m:t>
                                      </m:r>
                                      <m:r>
                                        <w:rPr>
                                          <w:rFonts w:ascii="Cambria Math" w:eastAsia="Cambria Math" w:hAnsi="Cambria Math"/>
                                          <w:color w:val="000000" w:themeColor="text1"/>
                                          <w:kern w:val="24"/>
                                        </w:rPr>
                                        <m:t>η</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φ</m:t>
                                          </m:r>
                                        </m:e>
                                        <m:sub>
                                          <m:r>
                                            <w:rPr>
                                              <w:rFonts w:ascii="Cambria Math" w:hAnsi="Cambria Math"/>
                                              <w:color w:val="000000" w:themeColor="text1"/>
                                              <w:kern w:val="24"/>
                                            </w:rPr>
                                            <m:t>E,t-1</m:t>
                                          </m:r>
                                        </m:sub>
                                      </m:sSub>
                                      <m:r>
                                        <w:rPr>
                                          <w:rFonts w:ascii="Cambria Math" w:hAnsi="Cambria Math"/>
                                          <w:color w:val="000000" w:themeColor="text1"/>
                                          <w:kern w:val="24"/>
                                        </w:rPr>
                                        <m:t> ∆</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E</m:t>
                                                  </m:r>
                                                </m:sup>
                                              </m:sSubSup>
                                              <m:r>
                                                <w:rPr>
                                                  <w:rFonts w:ascii="Cambria Math"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K</m:t>
                                                  </m:r>
                                                </m:sup>
                                              </m:sSubSup>
                                            </m:e>
                                          </m:d>
                                        </m:e>
                                      </m:func>
                                    </m:oMath>
                                  </m:oMathPara>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rect w14:anchorId="250F7886" id="Rectangle 3" o:spid="_x0000_s1026" style="position:absolute;margin-left:0;margin-top:-.05pt;width:666.4pt;height:3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" filled="f" stroked="f">
                      <v:textbox style="mso-fit-shape-to-text:t">
                        <w:txbxContent>
                          <w:p w14:paraId="013A45C6" w14:textId="77777777" w:rsidR="00CE33C6" w:rsidRPr="00BF5997" w:rsidRDefault="00000000" w:rsidP="00CE33C6">
                            <w:pPr>
                              <w:rPr>
                                <w:rFonts w:ascii="Cambria Math" w:hAnsi="+mn-cs"/>
                                <w:i/>
                                <w:iCs/>
                                <w:color w:val="000000" w:themeColor="text1"/>
                                <w:kern w:val="24"/>
                              </w:rPr>
                            </w:pPr>
                            <m:oMathPara>
                              <m:oMathParaPr>
                                <m:jc m:val="left"/>
                              </m:oMathParaPr>
                              <m:oMath>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  ∆ln</m:t>
                                    </m:r>
                                  </m:fName>
                                  <m:e>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K</m:t>
                                            </m:r>
                                          </m:e>
                                          <m:sub>
                                            <m:r>
                                              <w:rPr>
                                                <w:rFonts w:ascii="Cambria Math" w:hAnsi="Cambria Math"/>
                                                <w:color w:val="000000" w:themeColor="text1"/>
                                                <w:kern w:val="24"/>
                                              </w:rPr>
                                              <m:t>t</m:t>
                                            </m:r>
                                          </m:sub>
                                          <m:sup>
                                            <m:r>
                                              <w:rPr>
                                                <w:rFonts w:ascii="Cambria Math" w:hAnsi="Cambria Math"/>
                                                <w:color w:val="000000" w:themeColor="text1"/>
                                                <w:kern w:val="24"/>
                                              </w:rPr>
                                              <m:t>n</m:t>
                                            </m:r>
                                          </m:sup>
                                        </m:sSubSup>
                                      </m:e>
                                    </m:d>
                                  </m:e>
                                </m:func>
                                <m:r>
                                  <w:rPr>
                                    <w:rFonts w:ascii="Cambria Math" w:hAnsi="Cambria Math"/>
                                    <w:color w:val="000000" w:themeColor="text1"/>
                                    <w:kern w:val="24"/>
                                  </w:rPr>
                                  <m:t>=∆</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Y</m:t>
                                            </m:r>
                                          </m:e>
                                          <m:sub>
                                            <m:r>
                                              <w:rPr>
                                                <w:rFonts w:ascii="Cambria Math" w:hAnsi="Cambria Math"/>
                                                <w:color w:val="000000" w:themeColor="text1"/>
                                                <w:kern w:val="24"/>
                                              </w:rPr>
                                              <m:t>t</m:t>
                                            </m:r>
                                          </m:sub>
                                        </m:sSub>
                                      </m:e>
                                    </m:d>
                                  </m:e>
                                </m:func>
                                <m:r>
                                  <w:rPr>
                                    <w:rFonts w:ascii="Cambria Math" w:hAnsi="Cambria Math"/>
                                    <w:color w:val="000000" w:themeColor="text1"/>
                                    <w:kern w:val="24"/>
                                  </w:rPr>
                                  <m:t>- ∆</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PROG_K</m:t>
                                            </m:r>
                                          </m:e>
                                          <m:sub>
                                            <m:r>
                                              <w:rPr>
                                                <w:rFonts w:ascii="Cambria Math" w:hAnsi="Cambria Math"/>
                                                <w:color w:val="000000" w:themeColor="text1"/>
                                                <w:kern w:val="24"/>
                                              </w:rPr>
                                              <m:t>t</m:t>
                                            </m:r>
                                          </m:sub>
                                        </m:sSub>
                                      </m:e>
                                    </m:d>
                                  </m:e>
                                </m:func>
                                <m:r>
                                  <w:rPr>
                                    <w:rFonts w:ascii="Cambria Math" w:hAnsi="Cambria Math"/>
                                    <w:color w:val="000000" w:themeColor="text1"/>
                                    <w:kern w:val="24"/>
                                  </w:rPr>
                                  <m:t>-</m:t>
                                </m:r>
                                <m:r>
                                  <w:rPr>
                                    <w:rFonts w:ascii="Cambria Math" w:eastAsia="Cambria Math" w:hAnsi="Cambria Math"/>
                                    <w:color w:val="000000" w:themeColor="text1"/>
                                    <w:kern w:val="24"/>
                                  </w:rPr>
                                  <m:t>η</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φ</m:t>
                                    </m:r>
                                  </m:e>
                                  <m:sub>
                                    <m:r>
                                      <w:rPr>
                                        <w:rFonts w:ascii="Cambria Math" w:hAnsi="Cambria Math"/>
                                        <w:color w:val="000000" w:themeColor="text1"/>
                                        <w:kern w:val="24"/>
                                      </w:rPr>
                                      <m:t>E,t-1</m:t>
                                    </m:r>
                                  </m:sub>
                                </m:sSub>
                                <m:r>
                                  <w:rPr>
                                    <w:rFonts w:ascii="Cambria Math" w:hAnsi="Cambria Math"/>
                                    <w:color w:val="000000" w:themeColor="text1"/>
                                    <w:kern w:val="24"/>
                                  </w:rPr>
                                  <m:t> ∆</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E</m:t>
                                            </m:r>
                                          </m:sup>
                                        </m:sSubSup>
                                        <m:r>
                                          <w:rPr>
                                            <w:rFonts w:ascii="Cambria Math"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K</m:t>
                                            </m:r>
                                          </m:sup>
                                        </m:sSubSup>
                                      </m:e>
                                    </m:d>
                                  </m:e>
                                </m:func>
                              </m:oMath>
                            </m:oMathPara>
                          </w:p>
                        </w:txbxContent>
                      </v:textbox>
                    </v:rect>
                  </w:pict>
                </mc:Fallback>
              </mc:AlternateContent>
            </w:r>
          </w:p>
          <w:p w14:paraId="46E709A0" w14:textId="77777777" w:rsidR="00CE33C6" w:rsidRPr="00504696" w:rsidRDefault="00CE33C6" w:rsidP="00CE33C6">
            <w:pPr>
              <w:tabs>
                <w:tab w:val="left" w:pos="1510"/>
              </w:tabs>
              <w:rPr>
                <w:lang w:val="en-US"/>
              </w:rPr>
            </w:pPr>
            <w:r w:rsidRPr="00504696">
              <w:rPr>
                <w:noProof/>
              </w:rPr>
              <mc:AlternateContent>
                <mc:Choice Requires="wps">
                  <w:drawing>
                    <wp:anchor distT="0" distB="0" distL="114300" distR="114300" simplePos="0" relativeHeight="251660288" behindDoc="0" locked="0" layoutInCell="1" allowOverlap="1" wp14:anchorId="622BFBE6" wp14:editId="4C6B851D">
                      <wp:simplePos x="0" y="0"/>
                      <wp:positionH relativeFrom="margin">
                        <wp:align>left</wp:align>
                      </wp:positionH>
                      <wp:positionV relativeFrom="paragraph">
                        <wp:posOffset>55880</wp:posOffset>
                      </wp:positionV>
                      <wp:extent cx="7931944" cy="389787"/>
                      <wp:effectExtent l="0" t="0" r="0" b="0"/>
                      <wp:wrapNone/>
                      <wp:docPr id="1903134704" name="ZoneTexte 7"/>
                      <wp:cNvGraphicFramePr/>
                      <a:graphic xmlns:a="http://schemas.openxmlformats.org/drawingml/2006/main">
                        <a:graphicData uri="http://schemas.microsoft.com/office/word/2010/wordprocessingShape">
                          <wps:wsp>
                            <wps:cNvSpPr txBox="1"/>
                            <wps:spPr>
                              <a:xfrm>
                                <a:off x="0" y="0"/>
                                <a:ext cx="7931944" cy="389787"/>
                              </a:xfrm>
                              <a:prstGeom prst="rect">
                                <a:avLst/>
                              </a:prstGeom>
                              <a:noFill/>
                            </wps:spPr>
                            <wps:txbx>
                              <w:txbxContent>
                                <w:p w14:paraId="33935F53" w14:textId="77777777" w:rsidR="00CE33C6" w:rsidRPr="00BF5997" w:rsidRDefault="00000000" w:rsidP="00CE33C6">
                                  <w:pPr>
                                    <w:rPr>
                                      <w:rFonts w:ascii="Cambria Math" w:hAnsi="+mn-cs"/>
                                      <w:i/>
                                      <w:iCs/>
                                      <w:color w:val="000000" w:themeColor="text1"/>
                                      <w:kern w:val="24"/>
                                    </w:rPr>
                                  </w:pPr>
                                  <m:oMathPara>
                                    <m:oMathParaPr>
                                      <m:jc m:val="left"/>
                                    </m:oMathParaPr>
                                    <m:oMath>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 ∆ln</m:t>
                                          </m:r>
                                        </m:fName>
                                        <m:e>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E</m:t>
                                                  </m:r>
                                                </m:e>
                                                <m:sub>
                                                  <m:r>
                                                    <w:rPr>
                                                      <w:rFonts w:ascii="Cambria Math" w:hAnsi="Cambria Math"/>
                                                      <w:color w:val="000000" w:themeColor="text1"/>
                                                      <w:kern w:val="24"/>
                                                    </w:rPr>
                                                    <m:t>t</m:t>
                                                  </m:r>
                                                </m:sub>
                                                <m:sup>
                                                  <m:r>
                                                    <w:rPr>
                                                      <w:rFonts w:ascii="Cambria Math" w:hAnsi="Cambria Math"/>
                                                      <w:color w:val="000000" w:themeColor="text1"/>
                                                      <w:kern w:val="24"/>
                                                    </w:rPr>
                                                    <m:t>n</m:t>
                                                  </m:r>
                                                </m:sup>
                                              </m:sSubSup>
                                            </m:e>
                                          </m:d>
                                        </m:e>
                                      </m:func>
                                      <m:r>
                                        <w:rPr>
                                          <w:rFonts w:ascii="Cambria Math" w:hAnsi="Cambria Math"/>
                                          <w:color w:val="000000" w:themeColor="text1"/>
                                          <w:kern w:val="24"/>
                                        </w:rPr>
                                        <m:t>=∆</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Y</m:t>
                                                  </m:r>
                                                </m:e>
                                                <m:sub>
                                                  <m:r>
                                                    <w:rPr>
                                                      <w:rFonts w:ascii="Cambria Math" w:hAnsi="Cambria Math"/>
                                                      <w:color w:val="000000" w:themeColor="text1"/>
                                                      <w:kern w:val="24"/>
                                                    </w:rPr>
                                                    <m:t>t</m:t>
                                                  </m:r>
                                                </m:sub>
                                              </m:sSub>
                                            </m:e>
                                          </m:d>
                                        </m:e>
                                      </m:func>
                                      <m:r>
                                        <w:rPr>
                                          <w:rFonts w:ascii="Cambria Math" w:hAnsi="Cambria Math"/>
                                          <w:color w:val="000000" w:themeColor="text1"/>
                                          <w:kern w:val="24"/>
                                        </w:rPr>
                                        <m:t>- ∆</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PROG_E</m:t>
                                                  </m:r>
                                                </m:e>
                                                <m:sub>
                                                  <m:r>
                                                    <w:rPr>
                                                      <w:rFonts w:ascii="Cambria Math" w:hAnsi="Cambria Math"/>
                                                      <w:color w:val="000000" w:themeColor="text1"/>
                                                      <w:kern w:val="24"/>
                                                    </w:rPr>
                                                    <m:t>t</m:t>
                                                  </m:r>
                                                </m:sub>
                                              </m:sSub>
                                            </m:e>
                                          </m:d>
                                        </m:e>
                                      </m:func>
                                      <m:r>
                                        <w:rPr>
                                          <w:rFonts w:ascii="Cambria Math" w:hAnsi="Cambria Math"/>
                                          <w:color w:val="000000" w:themeColor="text1"/>
                                          <w:kern w:val="24"/>
                                        </w:rPr>
                                        <m:t>-</m:t>
                                      </m:r>
                                      <m:r>
                                        <w:rPr>
                                          <w:rFonts w:ascii="Cambria Math" w:eastAsia="Cambria Math" w:hAnsi="Cambria Math"/>
                                          <w:color w:val="000000" w:themeColor="text1"/>
                                          <w:kern w:val="24"/>
                                        </w:rPr>
                                        <m:t>η</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φ</m:t>
                                          </m:r>
                                        </m:e>
                                        <m:sub>
                                          <m:r>
                                            <w:rPr>
                                              <w:rFonts w:ascii="Cambria Math" w:hAnsi="Cambria Math"/>
                                              <w:color w:val="000000" w:themeColor="text1"/>
                                              <w:kern w:val="24"/>
                                            </w:rPr>
                                            <m:t>K,t-1</m:t>
                                          </m:r>
                                        </m:sub>
                                      </m:sSub>
                                      <m:r>
                                        <w:rPr>
                                          <w:rFonts w:ascii="Cambria Math" w:hAnsi="Cambria Math"/>
                                          <w:color w:val="000000" w:themeColor="text1"/>
                                          <w:kern w:val="24"/>
                                        </w:rPr>
                                        <m:t> ∆</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K</m:t>
                                                  </m:r>
                                                </m:sup>
                                              </m:sSubSup>
                                              <m:r>
                                                <w:rPr>
                                                  <w:rFonts w:ascii="Cambria Math"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E</m:t>
                                                  </m:r>
                                                </m:sup>
                                              </m:sSubSup>
                                            </m:e>
                                          </m:d>
                                        </m:e>
                                      </m:func>
                                    </m:oMath>
                                  </m:oMathPara>
                                </w:p>
                              </w:txbxContent>
                            </wps:txbx>
                            <wps:bodyPr wrap="square">
                              <a:spAutoFit/>
                            </wps:bodyPr>
                          </wps:wsp>
                        </a:graphicData>
                      </a:graphic>
                    </wp:anchor>
                  </w:drawing>
                </mc:Choice>
                <mc:Fallback>
                  <w:pict>
                    <v:shapetype w14:anchorId="622BFBE6" id="_x0000_t202" coordsize="21600,21600" o:spt="202" path="m,l,21600r21600,l21600,xe">
                      <v:stroke joinstyle="miter"/>
                      <v:path gradientshapeok="t" o:connecttype="rect"/>
                    </v:shapetype>
                    <v:shape id="ZoneTexte 7" o:spid="_x0000_s1027" type="#_x0000_t202" style="position:absolute;margin-left:0;margin-top:4.4pt;width:624.55pt;height:30.7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" filled="f" stroked="f">
                      <v:textbox style="mso-fit-shape-to-text:t">
                        <w:txbxContent>
                          <w:p w14:paraId="33935F53" w14:textId="77777777" w:rsidR="00CE33C6" w:rsidRPr="00BF5997" w:rsidRDefault="00000000" w:rsidP="00CE33C6">
                            <w:pPr>
                              <w:rPr>
                                <w:rFonts w:ascii="Cambria Math" w:hAnsi="+mn-cs"/>
                                <w:i/>
                                <w:iCs/>
                                <w:color w:val="000000" w:themeColor="text1"/>
                                <w:kern w:val="24"/>
                              </w:rPr>
                            </w:pPr>
                            <m:oMathPara>
                              <m:oMathParaPr>
                                <m:jc m:val="left"/>
                              </m:oMathParaPr>
                              <m:oMath>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 ∆ln</m:t>
                                    </m:r>
                                  </m:fName>
                                  <m:e>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E</m:t>
                                            </m:r>
                                          </m:e>
                                          <m:sub>
                                            <m:r>
                                              <w:rPr>
                                                <w:rFonts w:ascii="Cambria Math" w:hAnsi="Cambria Math"/>
                                                <w:color w:val="000000" w:themeColor="text1"/>
                                                <w:kern w:val="24"/>
                                              </w:rPr>
                                              <m:t>t</m:t>
                                            </m:r>
                                          </m:sub>
                                          <m:sup>
                                            <m:r>
                                              <w:rPr>
                                                <w:rFonts w:ascii="Cambria Math" w:hAnsi="Cambria Math"/>
                                                <w:color w:val="000000" w:themeColor="text1"/>
                                                <w:kern w:val="24"/>
                                              </w:rPr>
                                              <m:t>n</m:t>
                                            </m:r>
                                          </m:sup>
                                        </m:sSubSup>
                                      </m:e>
                                    </m:d>
                                  </m:e>
                                </m:func>
                                <m:r>
                                  <w:rPr>
                                    <w:rFonts w:ascii="Cambria Math" w:hAnsi="Cambria Math"/>
                                    <w:color w:val="000000" w:themeColor="text1"/>
                                    <w:kern w:val="24"/>
                                  </w:rPr>
                                  <m:t>=∆</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Y</m:t>
                                            </m:r>
                                          </m:e>
                                          <m:sub>
                                            <m:r>
                                              <w:rPr>
                                                <w:rFonts w:ascii="Cambria Math" w:hAnsi="Cambria Math"/>
                                                <w:color w:val="000000" w:themeColor="text1"/>
                                                <w:kern w:val="24"/>
                                              </w:rPr>
                                              <m:t>t</m:t>
                                            </m:r>
                                          </m:sub>
                                        </m:sSub>
                                      </m:e>
                                    </m:d>
                                  </m:e>
                                </m:func>
                                <m:r>
                                  <w:rPr>
                                    <w:rFonts w:ascii="Cambria Math" w:hAnsi="Cambria Math"/>
                                    <w:color w:val="000000" w:themeColor="text1"/>
                                    <w:kern w:val="24"/>
                                  </w:rPr>
                                  <m:t>- ∆</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PROG_E</m:t>
                                            </m:r>
                                          </m:e>
                                          <m:sub>
                                            <m:r>
                                              <w:rPr>
                                                <w:rFonts w:ascii="Cambria Math" w:hAnsi="Cambria Math"/>
                                                <w:color w:val="000000" w:themeColor="text1"/>
                                                <w:kern w:val="24"/>
                                              </w:rPr>
                                              <m:t>t</m:t>
                                            </m:r>
                                          </m:sub>
                                        </m:sSub>
                                      </m:e>
                                    </m:d>
                                  </m:e>
                                </m:func>
                                <m:r>
                                  <w:rPr>
                                    <w:rFonts w:ascii="Cambria Math" w:hAnsi="Cambria Math"/>
                                    <w:color w:val="000000" w:themeColor="text1"/>
                                    <w:kern w:val="24"/>
                                  </w:rPr>
                                  <m:t>-</m:t>
                                </m:r>
                                <m:r>
                                  <w:rPr>
                                    <w:rFonts w:ascii="Cambria Math" w:eastAsia="Cambria Math" w:hAnsi="Cambria Math"/>
                                    <w:color w:val="000000" w:themeColor="text1"/>
                                    <w:kern w:val="24"/>
                                  </w:rPr>
                                  <m:t>η</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φ</m:t>
                                    </m:r>
                                  </m:e>
                                  <m:sub>
                                    <m:r>
                                      <w:rPr>
                                        <w:rFonts w:ascii="Cambria Math" w:hAnsi="Cambria Math"/>
                                        <w:color w:val="000000" w:themeColor="text1"/>
                                        <w:kern w:val="24"/>
                                      </w:rPr>
                                      <m:t>K,t-1</m:t>
                                    </m:r>
                                  </m:sub>
                                </m:sSub>
                                <m:r>
                                  <w:rPr>
                                    <w:rFonts w:ascii="Cambria Math" w:hAnsi="Cambria Math"/>
                                    <w:color w:val="000000" w:themeColor="text1"/>
                                    <w:kern w:val="24"/>
                                  </w:rPr>
                                  <m:t> ∆</m:t>
                                </m:r>
                                <m:func>
                                  <m:funcPr>
                                    <m:ctrlPr>
                                      <w:rPr>
                                        <w:rFonts w:ascii="Cambria Math" w:eastAsiaTheme="minorEastAsia" w:hAnsi="Cambria Math"/>
                                        <w:i/>
                                        <w:iCs/>
                                        <w:color w:val="000000" w:themeColor="text1"/>
                                        <w:kern w:val="24"/>
                                      </w:rPr>
                                    </m:ctrlPr>
                                  </m:funcPr>
                                  <m:fName>
                                    <m:r>
                                      <w:rPr>
                                        <w:rFonts w:ascii="Cambria Math" w:hAnsi="Cambria Math"/>
                                        <w:color w:val="000000" w:themeColor="text1"/>
                                        <w:kern w:val="24"/>
                                      </w:rPr>
                                      <m:t>ln</m:t>
                                    </m:r>
                                  </m:fName>
                                  <m:e>
                                    <m:d>
                                      <m:dPr>
                                        <m:ctrlPr>
                                          <w:rPr>
                                            <w:rFonts w:ascii="Cambria Math" w:eastAsiaTheme="minorEastAsia" w:hAnsi="Cambria Math"/>
                                            <w:i/>
                                            <w:iCs/>
                                            <w:color w:val="000000" w:themeColor="text1"/>
                                            <w:kern w:val="24"/>
                                          </w:rPr>
                                        </m:ctrlPr>
                                      </m:dPr>
                                      <m:e>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K</m:t>
                                            </m:r>
                                          </m:sup>
                                        </m:sSubSup>
                                        <m:r>
                                          <w:rPr>
                                            <w:rFonts w:ascii="Cambria Math"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E</m:t>
                                            </m:r>
                                          </m:sup>
                                        </m:sSubSup>
                                      </m:e>
                                    </m:d>
                                  </m:e>
                                </m:func>
                              </m:oMath>
                            </m:oMathPara>
                          </w:p>
                        </w:txbxContent>
                      </v:textbox>
                      <w10:wrap anchorx="margin"/>
                    </v:shape>
                  </w:pict>
                </mc:Fallback>
              </mc:AlternateContent>
            </w:r>
          </w:p>
          <w:p w14:paraId="28691AB0" w14:textId="77777777" w:rsidR="00CE33C6" w:rsidRPr="00504696" w:rsidRDefault="00CE33C6" w:rsidP="00CE33C6">
            <w:pPr>
              <w:tabs>
                <w:tab w:val="left" w:pos="1510"/>
              </w:tabs>
              <w:rPr>
                <w:lang w:val="en-US"/>
              </w:rPr>
            </w:pPr>
          </w:p>
          <w:p w14:paraId="6331AA6D" w14:textId="77777777" w:rsidR="00CE33C6" w:rsidRPr="00504696" w:rsidRDefault="00CE33C6" w:rsidP="00CE33C6">
            <w:pPr>
              <w:tabs>
                <w:tab w:val="left" w:pos="1510"/>
              </w:tabs>
            </w:pPr>
            <w:r w:rsidRPr="00504696">
              <w:rPr>
                <w:lang w:val="en-US"/>
              </w:rPr>
              <w:t xml:space="preserve">Pour </w:t>
            </w:r>
            <w:proofErr w:type="spellStart"/>
            <w:r w:rsidRPr="00504696">
              <w:rPr>
                <w:lang w:val="en-US"/>
              </w:rPr>
              <w:t>obtenir</w:t>
            </w:r>
            <w:proofErr w:type="spellEnd"/>
            <w:r w:rsidRPr="00504696">
              <w:rPr>
                <w:lang w:val="en-US"/>
              </w:rPr>
              <w:t xml:space="preserve"> </w:t>
            </w:r>
            <w:proofErr w:type="spellStart"/>
            <w:r w:rsidRPr="00504696">
              <w:rPr>
                <w:lang w:val="en-US"/>
              </w:rPr>
              <w:t>une</w:t>
            </w:r>
            <w:proofErr w:type="spellEnd"/>
            <w:r w:rsidRPr="00504696">
              <w:rPr>
                <w:lang w:val="en-US"/>
              </w:rPr>
              <w:t xml:space="preserve"> substitution entre capital et </w:t>
            </w:r>
            <w:proofErr w:type="spellStart"/>
            <w:r w:rsidRPr="00504696">
              <w:rPr>
                <w:lang w:val="en-US"/>
              </w:rPr>
              <w:t>énergie</w:t>
            </w:r>
            <w:proofErr w:type="spellEnd"/>
            <w:r w:rsidRPr="00504696">
              <w:rPr>
                <w:lang w:val="en-US"/>
              </w:rPr>
              <w:t xml:space="preserve"> (</w:t>
            </w:r>
            <w:proofErr w:type="gramStart"/>
            <w:r w:rsidRPr="00504696">
              <w:rPr>
                <w:lang w:val="en-US"/>
              </w:rPr>
              <w:t>i.e.</w:t>
            </w:r>
            <w:proofErr w:type="gramEnd"/>
            <w:r w:rsidRPr="00504696">
              <w:rPr>
                <w:lang w:val="en-US"/>
              </w:rPr>
              <w:t xml:space="preserve"> </w:t>
            </w:r>
            <w:proofErr w:type="spellStart"/>
            <w:r w:rsidRPr="00504696">
              <w:rPr>
                <w:lang w:val="en-US"/>
              </w:rPr>
              <w:t>rénovation</w:t>
            </w:r>
            <w:proofErr w:type="spellEnd"/>
            <w:r w:rsidRPr="00504696">
              <w:rPr>
                <w:lang w:val="en-US"/>
              </w:rPr>
              <w:t xml:space="preserve"> </w:t>
            </w:r>
            <w:proofErr w:type="spellStart"/>
            <w:r w:rsidRPr="00504696">
              <w:rPr>
                <w:lang w:val="en-US"/>
              </w:rPr>
              <w:t>thermique</w:t>
            </w:r>
            <w:proofErr w:type="spellEnd"/>
            <w:r w:rsidRPr="00504696">
              <w:rPr>
                <w:lang w:val="en-US"/>
              </w:rPr>
              <w:t xml:space="preserve">), il faut </w:t>
            </w:r>
            <w:proofErr w:type="spellStart"/>
            <w:r w:rsidRPr="00504696">
              <w:rPr>
                <w:lang w:val="en-US"/>
              </w:rPr>
              <w:t>jouer</w:t>
            </w:r>
            <w:proofErr w:type="spellEnd"/>
            <w:r w:rsidRPr="00504696">
              <w:rPr>
                <w:lang w:val="en-US"/>
              </w:rPr>
              <w:t xml:space="preserve"> sur les prix </w:t>
            </w:r>
            <w:proofErr w:type="spellStart"/>
            <w:r w:rsidRPr="00504696">
              <w:rPr>
                <w:lang w:val="en-US"/>
              </w:rPr>
              <w:t>relatifs</w:t>
            </w:r>
            <w:proofErr w:type="spellEnd"/>
            <w:r w:rsidRPr="00504696">
              <w:rPr>
                <w:lang w:val="en-US"/>
              </w:rPr>
              <w:t xml:space="preserve"> </w:t>
            </w:r>
            <m:oMath>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E</m:t>
                  </m:r>
                </m:sup>
              </m:sSubSup>
              <m:r>
                <w:rPr>
                  <w:rFonts w:ascii="Cambria Math" w:hAnsi="Cambria Math"/>
                  <w:color w:val="000000" w:themeColor="text1"/>
                  <w:kern w:val="24"/>
                </w:rPr>
                <m:t>/</m:t>
              </m:r>
              <m:sSubSup>
                <m:sSubSupPr>
                  <m:ctrlPr>
                    <w:rPr>
                      <w:rFonts w:ascii="Cambria Math" w:eastAsiaTheme="minorEastAsia" w:hAnsi="Cambria Math"/>
                      <w:i/>
                      <w:iCs/>
                      <w:color w:val="000000" w:themeColor="text1"/>
                      <w:kern w:val="24"/>
                    </w:rPr>
                  </m:ctrlPr>
                </m:sSubSupPr>
                <m:e>
                  <m:r>
                    <w:rPr>
                      <w:rFonts w:ascii="Cambria Math" w:hAnsi="Cambria Math"/>
                      <w:color w:val="000000" w:themeColor="text1"/>
                      <w:kern w:val="24"/>
                    </w:rPr>
                    <m:t>C</m:t>
                  </m:r>
                </m:e>
                <m:sub>
                  <m:r>
                    <w:rPr>
                      <w:rFonts w:ascii="Cambria Math" w:hAnsi="Cambria Math"/>
                      <w:color w:val="000000" w:themeColor="text1"/>
                      <w:kern w:val="24"/>
                    </w:rPr>
                    <m:t>t</m:t>
                  </m:r>
                </m:sub>
                <m:sup>
                  <m:r>
                    <w:rPr>
                      <w:rFonts w:ascii="Cambria Math" w:hAnsi="Cambria Math"/>
                      <w:color w:val="000000" w:themeColor="text1"/>
                      <w:kern w:val="24"/>
                    </w:rPr>
                    <m:t>K</m:t>
                  </m:r>
                </m:sup>
              </m:sSubSup>
            </m:oMath>
            <w:r w:rsidRPr="00504696">
              <w:rPr>
                <w:lang w:val="en-US"/>
              </w:rPr>
              <w:t xml:space="preserve">. On </w:t>
            </w:r>
            <w:proofErr w:type="gramStart"/>
            <w:r w:rsidRPr="00504696">
              <w:rPr>
                <w:lang w:val="en-US"/>
              </w:rPr>
              <w:t>introduit :</w:t>
            </w:r>
            <w:proofErr w:type="gramEnd"/>
          </w:p>
          <w:p w14:paraId="0364054C" w14:textId="77777777" w:rsidR="00CE33C6" w:rsidRPr="00504696" w:rsidRDefault="00CE33C6" w:rsidP="00CE33C6">
            <w:pPr>
              <w:numPr>
                <w:ilvl w:val="0"/>
                <w:numId w:val="31"/>
              </w:numPr>
              <w:tabs>
                <w:tab w:val="left" w:pos="1510"/>
              </w:tabs>
            </w:pPr>
            <w:proofErr w:type="spellStart"/>
            <w:r w:rsidRPr="00504696">
              <w:rPr>
                <w:lang w:val="en-US"/>
              </w:rPr>
              <w:t>soit</w:t>
            </w:r>
            <w:proofErr w:type="spellEnd"/>
            <w:r w:rsidRPr="00504696">
              <w:rPr>
                <w:lang w:val="en-US"/>
              </w:rPr>
              <w:t xml:space="preserve"> </w:t>
            </w:r>
            <w:proofErr w:type="spellStart"/>
            <w:r w:rsidRPr="00504696">
              <w:rPr>
                <w:lang w:val="en-US"/>
              </w:rPr>
              <w:t>une</w:t>
            </w:r>
            <w:proofErr w:type="spellEnd"/>
            <w:r w:rsidRPr="00504696">
              <w:rPr>
                <w:lang w:val="en-US"/>
              </w:rPr>
              <w:t xml:space="preserve"> </w:t>
            </w:r>
            <w:proofErr w:type="spellStart"/>
            <w:r w:rsidRPr="00504696">
              <w:rPr>
                <w:lang w:val="en-US"/>
              </w:rPr>
              <w:t>taxe</w:t>
            </w:r>
            <w:proofErr w:type="spellEnd"/>
            <w:r w:rsidRPr="00504696">
              <w:rPr>
                <w:lang w:val="en-US"/>
              </w:rPr>
              <w:t xml:space="preserve"> sur </w:t>
            </w:r>
            <w:proofErr w:type="spellStart"/>
            <w:r w:rsidRPr="00504696">
              <w:rPr>
                <w:lang w:val="en-US"/>
              </w:rPr>
              <w:t>l’énergie</w:t>
            </w:r>
            <w:proofErr w:type="spellEnd"/>
            <w:r w:rsidRPr="00504696">
              <w:rPr>
                <w:lang w:val="en-US"/>
              </w:rPr>
              <w:t xml:space="preserve"> </w:t>
            </w:r>
            <m:oMath>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Sup>
                        <m:sSubSupPr>
                          <m:ctrlPr>
                            <w:rPr>
                              <w:rFonts w:ascii="Cambria Math" w:hAnsi="Cambria Math"/>
                              <w:i/>
                              <w:iCs/>
                            </w:rPr>
                          </m:ctrlPr>
                        </m:sSubSupPr>
                        <m:e>
                          <m:r>
                            <w:rPr>
                              <w:rFonts w:ascii="Cambria Math" w:hAnsi="Cambria Math"/>
                            </w:rPr>
                            <m:t>C</m:t>
                          </m:r>
                        </m:e>
                        <m:sub>
                          <m:r>
                            <w:rPr>
                              <w:rFonts w:ascii="Cambria Math" w:hAnsi="Cambria Math"/>
                            </w:rPr>
                            <m:t>t</m:t>
                          </m:r>
                        </m:sub>
                        <m:sup>
                          <m:r>
                            <w:rPr>
                              <w:rFonts w:ascii="Cambria Math" w:hAnsi="Cambria Math"/>
                            </w:rPr>
                            <m:t>E</m:t>
                          </m:r>
                        </m:sup>
                      </m:sSubSup>
                    </m:e>
                  </m:d>
                </m:e>
              </m:func>
            </m:oMath>
            <w:r w:rsidRPr="00504696">
              <w:rPr>
                <w:lang w:val="en-US"/>
              </w:rPr>
              <w:t xml:space="preserve">&gt;0 </w:t>
            </w:r>
          </w:p>
          <w:p w14:paraId="2F2BE517" w14:textId="77777777" w:rsidR="00CE33C6" w:rsidRPr="00504696" w:rsidRDefault="00CE33C6" w:rsidP="00CE33C6">
            <w:pPr>
              <w:numPr>
                <w:ilvl w:val="0"/>
                <w:numId w:val="31"/>
              </w:numPr>
              <w:tabs>
                <w:tab w:val="left" w:pos="1510"/>
              </w:tabs>
            </w:pPr>
            <w:proofErr w:type="spellStart"/>
            <w:r w:rsidRPr="00504696">
              <w:rPr>
                <w:lang w:val="en-US"/>
              </w:rPr>
              <w:t>soit</w:t>
            </w:r>
            <w:proofErr w:type="spellEnd"/>
            <w:r w:rsidRPr="00504696">
              <w:rPr>
                <w:lang w:val="en-US"/>
              </w:rPr>
              <w:t xml:space="preserve"> un prix </w:t>
            </w:r>
            <w:proofErr w:type="spellStart"/>
            <w:r w:rsidRPr="00504696">
              <w:rPr>
                <w:lang w:val="en-US"/>
              </w:rPr>
              <w:t>fictif</w:t>
            </w:r>
            <w:proofErr w:type="spellEnd"/>
            <w:r w:rsidRPr="00504696">
              <w:rPr>
                <w:lang w:val="en-US"/>
              </w:rPr>
              <w:t xml:space="preserve"> </w:t>
            </w:r>
            <m:oMath>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d>
                        <m:dPr>
                          <m:ctrlPr>
                            <w:rPr>
                              <w:rFonts w:ascii="Cambria Math" w:hAnsi="Cambria Math"/>
                              <w:i/>
                              <w:iCs/>
                            </w:rPr>
                          </m:ctrlPr>
                        </m:dPr>
                        <m:e>
                          <m:sSubSup>
                            <m:sSubSupPr>
                              <m:ctrlPr>
                                <w:rPr>
                                  <w:rFonts w:ascii="Cambria Math" w:hAnsi="Cambria Math"/>
                                  <w:i/>
                                  <w:iCs/>
                                </w:rPr>
                              </m:ctrlPr>
                            </m:sSubSupPr>
                            <m:e>
                              <m:r>
                                <w:rPr>
                                  <w:rFonts w:ascii="Cambria Math" w:hAnsi="Cambria Math"/>
                                </w:rPr>
                                <m:t>C</m:t>
                              </m:r>
                            </m:e>
                            <m:sub>
                              <m:r>
                                <w:rPr>
                                  <w:rFonts w:ascii="Cambria Math" w:hAnsi="Cambria Math"/>
                                </w:rPr>
                                <m:t>t</m:t>
                              </m:r>
                            </m:sub>
                            <m:sup>
                              <m:r>
                                <w:rPr>
                                  <w:rFonts w:ascii="Cambria Math" w:hAnsi="Cambria Math"/>
                                </w:rPr>
                                <m:t>E</m:t>
                              </m:r>
                            </m:sup>
                          </m:sSubSup>
                          <m:r>
                            <w:rPr>
                              <w:rFonts w:ascii="Cambria Math" w:hAnsi="Cambria Math"/>
                            </w:rPr>
                            <m:t>+</m:t>
                          </m:r>
                          <m:sSub>
                            <m:sSubPr>
                              <m:ctrlPr>
                                <w:rPr>
                                  <w:rFonts w:ascii="Cambria Math" w:hAnsi="Cambria Math"/>
                                  <w:i/>
                                  <w:iCs/>
                                </w:rPr>
                              </m:ctrlPr>
                            </m:sSubPr>
                            <m:e>
                              <m:r>
                                <w:rPr>
                                  <w:rFonts w:ascii="Cambria Math" w:hAnsi="Cambria Math"/>
                                </w:rPr>
                                <m:t>Pf</m:t>
                              </m:r>
                            </m:e>
                            <m:sub>
                              <m:r>
                                <w:rPr>
                                  <w:rFonts w:ascii="Cambria Math" w:hAnsi="Cambria Math"/>
                                </w:rPr>
                                <m:t>t</m:t>
                              </m:r>
                            </m:sub>
                          </m:sSub>
                        </m:e>
                      </m:d>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t</m:t>
                          </m:r>
                        </m:sub>
                        <m:sup>
                          <m:r>
                            <w:rPr>
                              <w:rFonts w:ascii="Cambria Math" w:hAnsi="Cambria Math"/>
                            </w:rPr>
                            <m:t>K</m:t>
                          </m:r>
                        </m:sup>
                      </m:sSubSup>
                    </m:e>
                  </m:d>
                </m:e>
              </m:func>
            </m:oMath>
            <w:r w:rsidRPr="00504696">
              <w:rPr>
                <w:lang w:val="en-US"/>
              </w:rPr>
              <w:t xml:space="preserve"> pour simuler une mesure </w:t>
            </w:r>
            <w:proofErr w:type="gramStart"/>
            <w:r w:rsidRPr="00504696">
              <w:rPr>
                <w:lang w:val="en-US"/>
              </w:rPr>
              <w:t>réglementaire</w:t>
            </w:r>
            <w:proofErr w:type="gramEnd"/>
          </w:p>
          <w:p w14:paraId="42006AD6" w14:textId="77777777" w:rsidR="00CE33C6" w:rsidRPr="00504696" w:rsidRDefault="00CE33C6" w:rsidP="00CE33C6">
            <w:pPr>
              <w:tabs>
                <w:tab w:val="left" w:pos="1510"/>
              </w:tabs>
              <w:rPr>
                <w:lang w:val="en-US"/>
              </w:rPr>
            </w:pPr>
            <w:r w:rsidRPr="00504696">
              <w:rPr>
                <w:lang w:val="en-US"/>
              </w:rPr>
              <w:t xml:space="preserve">Le mix </w:t>
            </w:r>
            <w:proofErr w:type="spellStart"/>
            <w:r w:rsidRPr="00504696">
              <w:rPr>
                <w:lang w:val="en-US"/>
              </w:rPr>
              <w:t>énergétique</w:t>
            </w:r>
            <w:proofErr w:type="spellEnd"/>
            <w:r w:rsidRPr="00504696">
              <w:rPr>
                <w:lang w:val="en-US"/>
              </w:rPr>
              <w:t xml:space="preserve"> depend </w:t>
            </w:r>
            <w:proofErr w:type="spellStart"/>
            <w:r w:rsidRPr="00504696">
              <w:rPr>
                <w:lang w:val="en-US"/>
              </w:rPr>
              <w:t>lui-même</w:t>
            </w:r>
            <w:proofErr w:type="spellEnd"/>
            <w:r w:rsidRPr="00504696">
              <w:rPr>
                <w:lang w:val="en-US"/>
              </w:rPr>
              <w:t xml:space="preserve"> des prix </w:t>
            </w:r>
            <w:proofErr w:type="spellStart"/>
            <w:r w:rsidRPr="00504696">
              <w:rPr>
                <w:lang w:val="en-US"/>
              </w:rPr>
              <w:t>relatifs</w:t>
            </w:r>
            <w:proofErr w:type="spellEnd"/>
            <w:r w:rsidRPr="00504696">
              <w:rPr>
                <w:lang w:val="en-US"/>
              </w:rPr>
              <w:t xml:space="preserve"> des </w:t>
            </w:r>
            <w:proofErr w:type="spellStart"/>
            <w:r w:rsidRPr="00504696">
              <w:rPr>
                <w:lang w:val="en-US"/>
              </w:rPr>
              <w:t>différentes</w:t>
            </w:r>
            <w:proofErr w:type="spellEnd"/>
            <w:r w:rsidRPr="00504696">
              <w:rPr>
                <w:lang w:val="en-US"/>
              </w:rPr>
              <w:t xml:space="preserve"> </w:t>
            </w:r>
            <w:proofErr w:type="spellStart"/>
            <w:r w:rsidRPr="00504696">
              <w:rPr>
                <w:lang w:val="en-US"/>
              </w:rPr>
              <w:t>énergies</w:t>
            </w:r>
            <w:proofErr w:type="spellEnd"/>
            <w:r w:rsidRPr="00504696">
              <w:rPr>
                <w:lang w:val="en-US"/>
              </w:rPr>
              <w:t xml:space="preserve">, sur </w:t>
            </w:r>
            <w:proofErr w:type="spellStart"/>
            <w:r w:rsidRPr="00504696">
              <w:rPr>
                <w:lang w:val="en-US"/>
              </w:rPr>
              <w:t>lequel</w:t>
            </w:r>
            <w:proofErr w:type="spellEnd"/>
            <w:r w:rsidRPr="00504696">
              <w:rPr>
                <w:lang w:val="en-US"/>
              </w:rPr>
              <w:t xml:space="preserve"> on </w:t>
            </w:r>
            <w:proofErr w:type="spellStart"/>
            <w:r w:rsidRPr="00504696">
              <w:rPr>
                <w:lang w:val="en-US"/>
              </w:rPr>
              <w:t>peut</w:t>
            </w:r>
            <w:proofErr w:type="spellEnd"/>
            <w:r w:rsidRPr="00504696">
              <w:rPr>
                <w:lang w:val="en-US"/>
              </w:rPr>
              <w:t xml:space="preserve"> </w:t>
            </w:r>
            <w:proofErr w:type="spellStart"/>
            <w:r w:rsidRPr="00504696">
              <w:rPr>
                <w:lang w:val="en-US"/>
              </w:rPr>
              <w:t>jouer</w:t>
            </w:r>
            <w:proofErr w:type="spellEnd"/>
            <w:r w:rsidRPr="00504696">
              <w:rPr>
                <w:lang w:val="en-US"/>
              </w:rPr>
              <w:t xml:space="preserve"> par </w:t>
            </w:r>
            <w:proofErr w:type="spellStart"/>
            <w:r w:rsidRPr="00504696">
              <w:rPr>
                <w:lang w:val="en-US"/>
              </w:rPr>
              <w:t>une</w:t>
            </w:r>
            <w:proofErr w:type="spellEnd"/>
            <w:r w:rsidRPr="00504696">
              <w:rPr>
                <w:lang w:val="en-US"/>
              </w:rPr>
              <w:t xml:space="preserve"> </w:t>
            </w:r>
            <w:proofErr w:type="spellStart"/>
            <w:r w:rsidRPr="00504696">
              <w:rPr>
                <w:lang w:val="en-US"/>
              </w:rPr>
              <w:t>taxe</w:t>
            </w:r>
            <w:proofErr w:type="spellEnd"/>
            <w:r w:rsidRPr="00504696">
              <w:rPr>
                <w:lang w:val="en-US"/>
              </w:rPr>
              <w:t xml:space="preserve"> </w:t>
            </w:r>
            <w:proofErr w:type="spellStart"/>
            <w:r w:rsidRPr="00504696">
              <w:rPr>
                <w:lang w:val="en-US"/>
              </w:rPr>
              <w:t>carbone</w:t>
            </w:r>
            <w:proofErr w:type="spellEnd"/>
            <w:r w:rsidRPr="00504696">
              <w:rPr>
                <w:lang w:val="en-US"/>
              </w:rPr>
              <w:t xml:space="preserve"> </w:t>
            </w:r>
            <w:proofErr w:type="spellStart"/>
            <w:r w:rsidRPr="00504696">
              <w:rPr>
                <w:lang w:val="en-US"/>
              </w:rPr>
              <w:t>ou</w:t>
            </w:r>
            <w:proofErr w:type="spellEnd"/>
            <w:r w:rsidRPr="00504696">
              <w:rPr>
                <w:lang w:val="en-US"/>
              </w:rPr>
              <w:t xml:space="preserve"> des prix </w:t>
            </w:r>
            <w:proofErr w:type="spellStart"/>
            <w:r w:rsidRPr="00504696">
              <w:rPr>
                <w:lang w:val="en-US"/>
              </w:rPr>
              <w:t>fictifs</w:t>
            </w:r>
            <w:proofErr w:type="spellEnd"/>
            <w:r w:rsidRPr="00504696">
              <w:rPr>
                <w:lang w:val="en-US"/>
              </w:rPr>
              <w:t>.</w:t>
            </w:r>
          </w:p>
          <w:p w14:paraId="7F61130F" w14:textId="77777777" w:rsidR="00CE33C6" w:rsidRDefault="00CE33C6" w:rsidP="00E823EB"/>
        </w:tc>
      </w:tr>
    </w:tbl>
    <w:p w14:paraId="074AE078" w14:textId="77777777" w:rsidR="00E823EB" w:rsidRPr="00E823EB" w:rsidRDefault="00E823EB" w:rsidP="00504696"/>
    <w:p w14:paraId="46BC2E57" w14:textId="77777777" w:rsidR="00CD00A5" w:rsidRDefault="00CD00A5" w:rsidP="00892157">
      <w:pPr>
        <w:pStyle w:val="Titre2"/>
        <w:numPr>
          <w:ilvl w:val="1"/>
          <w:numId w:val="34"/>
        </w:numPr>
        <w:ind w:left="1440" w:hanging="360"/>
      </w:pPr>
      <w:bookmarkStart w:id="30" w:name="_Toc144743376"/>
      <w:r>
        <w:t>Paquet complet (P1)</w:t>
      </w:r>
      <w:bookmarkEnd w:id="30"/>
    </w:p>
    <w:p w14:paraId="26005104" w14:textId="77777777" w:rsidR="00E823EB" w:rsidRDefault="00E823EB" w:rsidP="00E823EB"/>
    <w:p w14:paraId="775FFB52" w14:textId="584A92AC" w:rsidR="00CE33C6" w:rsidRDefault="00CE33C6" w:rsidP="00E823EB">
      <w:r>
        <w:t xml:space="preserve">Leviers : </w:t>
      </w:r>
    </w:p>
    <w:p w14:paraId="066167AB" w14:textId="564D32D6" w:rsidR="00CE33C6" w:rsidRDefault="00CE33C6" w:rsidP="00E823EB">
      <w:r>
        <w:t>Diminution de la consommation de produits manufacturés</w:t>
      </w:r>
    </w:p>
    <w:p w14:paraId="4B7DF979" w14:textId="63E4C3A4" w:rsidR="00CE33C6" w:rsidRDefault="00CE33C6" w:rsidP="00E823EB">
      <w:r>
        <w:t>Décarbonation des process de production</w:t>
      </w:r>
    </w:p>
    <w:p w14:paraId="414CA54A" w14:textId="593FE267" w:rsidR="00B3405D" w:rsidRDefault="00B3405D" w:rsidP="00E823EB">
      <w:r>
        <w:t>Substitution des intrants dans la production de certains secteurs</w:t>
      </w:r>
    </w:p>
    <w:p w14:paraId="08C530C7" w14:textId="0268D93A" w:rsidR="005817E4" w:rsidRDefault="00CE33C6" w:rsidP="00504696">
      <w:r>
        <w:t xml:space="preserve">Mesure et objectifs : </w:t>
      </w:r>
      <w:r w:rsidR="005817E4">
        <w:t>Subvention à la décarbonation de 12,2 mds€ à l’horizon 2030 pour une baisse espérée de 35MtCO2</w:t>
      </w:r>
    </w:p>
    <w:p w14:paraId="7E8428C2" w14:textId="4148AAE2" w:rsidR="00B3405D" w:rsidRPr="00DF1DA7" w:rsidRDefault="00B3405D" w:rsidP="00504696">
      <w:pPr>
        <w:pStyle w:val="Paragraphedeliste"/>
        <w:rPr>
          <w:i/>
          <w:iCs/>
          <w:color w:val="808080" w:themeColor="background1" w:themeShade="80"/>
        </w:rPr>
      </w:pPr>
    </w:p>
    <w:p w14:paraId="3FE51043" w14:textId="57F63995" w:rsidR="005817E4" w:rsidRPr="00DF1DA7" w:rsidRDefault="005817E4" w:rsidP="005817E4">
      <w:pPr>
        <w:pStyle w:val="Paragraphedeliste"/>
        <w:numPr>
          <w:ilvl w:val="0"/>
          <w:numId w:val="25"/>
        </w:numPr>
      </w:pPr>
      <w:r w:rsidRPr="00DF1DA7">
        <w:t xml:space="preserve">Chocs de demande finale </w:t>
      </w:r>
    </w:p>
    <w:p w14:paraId="51ADABA3" w14:textId="1C0BF45B" w:rsidR="005817E4" w:rsidRPr="00504696" w:rsidRDefault="005817E4" w:rsidP="005817E4">
      <w:pPr>
        <w:pStyle w:val="Paragraphedeliste"/>
        <w:numPr>
          <w:ilvl w:val="1"/>
          <w:numId w:val="25"/>
        </w:numPr>
      </w:pPr>
      <w:r w:rsidRPr="00DF1DA7">
        <w:t xml:space="preserve">Sucre (-31% dans AMS en 2050. Insertion d’un choc sur la demande finale de l’agroalimentaire au prorata de la part du sucre dans la consommation qui est de 2,4%). </w:t>
      </w:r>
    </w:p>
    <w:p w14:paraId="0E9E6921" w14:textId="6782951B" w:rsidR="005817E4" w:rsidRPr="005817E4" w:rsidRDefault="005817E4" w:rsidP="005817E4">
      <w:pPr>
        <w:pStyle w:val="Paragraphedeliste"/>
        <w:numPr>
          <w:ilvl w:val="1"/>
          <w:numId w:val="25"/>
        </w:numPr>
      </w:pPr>
      <w:r w:rsidRPr="00F84F05">
        <w:t>Papier</w:t>
      </w:r>
      <w:r>
        <w:t xml:space="preserve"> (baisse de 30% dans l’AME en </w:t>
      </w:r>
      <w:r w:rsidRPr="005817E4">
        <w:t xml:space="preserve">2050 et seulement 15% dans l’AMS) </w:t>
      </w:r>
    </w:p>
    <w:p w14:paraId="6E33D374" w14:textId="77777777" w:rsidR="005817E4" w:rsidRPr="00F84F05" w:rsidRDefault="005817E4" w:rsidP="005817E4">
      <w:pPr>
        <w:pStyle w:val="Paragraphedeliste"/>
        <w:numPr>
          <w:ilvl w:val="1"/>
          <w:numId w:val="25"/>
        </w:numPr>
      </w:pPr>
      <w:r w:rsidRPr="00F84F05">
        <w:t>Textile</w:t>
      </w:r>
      <w:r>
        <w:t xml:space="preserve"> (baisse de la consommation finale de 15% en 2050 dans AME et 30% dans l’AMS en 2050. Insertion d’un choc négatif sur la consommation finale du secteur autre industrie au prorata de la part de la consommation du textile 19,4</w:t>
      </w:r>
      <w:proofErr w:type="gramStart"/>
      <w:r>
        <w:t>% )</w:t>
      </w:r>
      <w:proofErr w:type="gramEnd"/>
    </w:p>
    <w:p w14:paraId="5543F962" w14:textId="77777777" w:rsidR="005817E4" w:rsidRDefault="005817E4" w:rsidP="005817E4">
      <w:pPr>
        <w:pStyle w:val="Paragraphedeliste"/>
        <w:numPr>
          <w:ilvl w:val="0"/>
          <w:numId w:val="25"/>
        </w:numPr>
      </w:pPr>
      <w:r w:rsidRPr="00F84F05">
        <w:t xml:space="preserve">Substitution </w:t>
      </w:r>
      <w:r>
        <w:t>de matériaux</w:t>
      </w:r>
      <w:r w:rsidRPr="00F84F05">
        <w:t xml:space="preserve"> dans la construction neuve</w:t>
      </w:r>
    </w:p>
    <w:p w14:paraId="6753113F" w14:textId="270BD673" w:rsidR="00B3405D" w:rsidRDefault="005817E4" w:rsidP="00020BD4">
      <w:pPr>
        <w:pStyle w:val="Paragraphedeliste"/>
        <w:numPr>
          <w:ilvl w:val="0"/>
          <w:numId w:val="26"/>
        </w:numPr>
        <w:ind w:left="1070"/>
      </w:pPr>
      <w:r>
        <w:t xml:space="preserve">Augmentation des construction bois. </w:t>
      </w:r>
    </w:p>
    <w:p w14:paraId="13A94D4F" w14:textId="77777777" w:rsidR="0097306D" w:rsidRDefault="005817E4" w:rsidP="00B3405D">
      <w:pPr>
        <w:pStyle w:val="Paragraphedeliste"/>
        <w:ind w:left="1070"/>
        <w:rPr>
          <w:ins w:id="31" w:author="CALLONNEC Gael" w:date="2023-09-25T11:42:00Z"/>
        </w:rPr>
      </w:pPr>
      <w:r>
        <w:t>La part des MI en bois passe de 10% aujourd’hui à 38% dans l’AMS en 2050, la part des LC passe de 3% à 38% </w:t>
      </w:r>
      <w:ins w:id="32" w:author="CALLONNEC Gael" w:date="2023-09-25T11:40:00Z">
        <w:r w:rsidR="0097306D">
          <w:t>et celle du tertiaire de 2 à 25</w:t>
        </w:r>
        <w:proofErr w:type="gramStart"/>
        <w:r w:rsidR="0097306D">
          <w:t>%</w:t>
        </w:r>
      </w:ins>
      <w:r>
        <w:t>;</w:t>
      </w:r>
      <w:proofErr w:type="gramEnd"/>
      <w:r>
        <w:t xml:space="preserve"> respectivement 25</w:t>
      </w:r>
      <w:del w:id="33" w:author="CALLONNEC Gael" w:date="2023-09-25T11:40:00Z">
        <w:r w:rsidDel="0097306D">
          <w:delText xml:space="preserve"> et </w:delText>
        </w:r>
      </w:del>
      <w:ins w:id="34" w:author="CALLONNEC Gael" w:date="2023-09-25T11:40:00Z">
        <w:r w:rsidR="0097306D">
          <w:t xml:space="preserve">, 15 et </w:t>
        </w:r>
      </w:ins>
      <w:r>
        <w:t xml:space="preserve">15% dans l’AME. On introduit un choc moyen pondéré </w:t>
      </w:r>
      <w:del w:id="35" w:author="CALLONNEC Gael" w:date="2023-09-25T11:41:00Z">
        <w:r w:rsidDel="0097306D">
          <w:delText xml:space="preserve">(avec 44% de MI et 66% de LC) </w:delText>
        </w:r>
      </w:del>
      <w:r>
        <w:t>sur le ratio consommations intermédiaires/production de bois dans le bâtiment de la même ampleur</w:t>
      </w:r>
      <w:ins w:id="36" w:author="CALLONNEC Gael" w:date="2023-09-25T11:41:00Z">
        <w:r w:rsidR="0097306D">
          <w:t xml:space="preserve"> (hausse</w:t>
        </w:r>
      </w:ins>
      <w:ins w:id="37" w:author="CALLONNEC Gael" w:date="2023-09-25T11:42:00Z">
        <w:r w:rsidR="0097306D">
          <w:t xml:space="preserve"> annuelle</w:t>
        </w:r>
      </w:ins>
      <w:ins w:id="38" w:author="CALLONNEC Gael" w:date="2023-09-25T11:41:00Z">
        <w:r w:rsidR="0097306D">
          <w:t xml:space="preserve"> de 2% dans l’AME et 6% dans l’AMS)</w:t>
        </w:r>
      </w:ins>
      <w:r>
        <w:t xml:space="preserve">.  </w:t>
      </w:r>
    </w:p>
    <w:p w14:paraId="733D7FFF" w14:textId="4AD37BF7" w:rsidR="005817E4" w:rsidRPr="00F84F05" w:rsidDel="00A17711" w:rsidRDefault="005817E4" w:rsidP="00B3405D">
      <w:pPr>
        <w:pStyle w:val="Paragraphedeliste"/>
        <w:ind w:left="1070"/>
        <w:rPr>
          <w:del w:id="39" w:author="CALLONNEC Gael" w:date="2023-09-25T11:48:00Z"/>
        </w:rPr>
      </w:pPr>
      <w:del w:id="40" w:author="CALLONNEC Gael" w:date="2023-09-25T11:48:00Z">
        <w:r w:rsidDel="00A17711">
          <w:delText xml:space="preserve">Un choc inverse de même ampleur est appliqué à au ratio de consommations intermédiaires/production d’acier et de ciment par le BTP. </w:delText>
        </w:r>
      </w:del>
    </w:p>
    <w:p w14:paraId="2804A3DE" w14:textId="4C8C929D" w:rsidR="0097306D" w:rsidRDefault="005817E4" w:rsidP="0097306D">
      <w:pPr>
        <w:pStyle w:val="Paragraphedeliste"/>
        <w:numPr>
          <w:ilvl w:val="1"/>
          <w:numId w:val="25"/>
        </w:numPr>
        <w:rPr>
          <w:ins w:id="41" w:author="CALLONNEC Gael" w:date="2023-09-25T11:44:00Z"/>
        </w:rPr>
      </w:pPr>
      <w:r w:rsidRPr="00F84F05">
        <w:lastRenderedPageBreak/>
        <w:t xml:space="preserve">Réduction </w:t>
      </w:r>
      <w:del w:id="42" w:author="CALLONNEC Gael" w:date="2023-09-25T11:44:00Z">
        <w:r w:rsidDel="0097306D">
          <w:delText xml:space="preserve">du </w:delText>
        </w:r>
        <w:r w:rsidRPr="00F84F05" w:rsidDel="0097306D">
          <w:delText>plastique</w:delText>
        </w:r>
      </w:del>
      <w:ins w:id="43" w:author="CALLONNEC Gael" w:date="2023-09-25T11:44:00Z">
        <w:r w:rsidR="0097306D">
          <w:t xml:space="preserve">des autres consommations intermédiaires. </w:t>
        </w:r>
      </w:ins>
      <w:ins w:id="44" w:author="CALLONNEC Gael" w:date="2023-09-25T11:45:00Z">
        <w:r w:rsidR="0097306D">
          <w:t xml:space="preserve">Les </w:t>
        </w:r>
      </w:ins>
      <w:ins w:id="45" w:author="CALLONNEC Gael" w:date="2023-09-25T11:46:00Z">
        <w:r w:rsidR="0097306D">
          <w:t>ratios CI/pro</w:t>
        </w:r>
      </w:ins>
      <w:ins w:id="46" w:author="CALLONNEC Gael" w:date="2023-09-25T11:47:00Z">
        <w:r w:rsidR="0097306D">
          <w:t>duction</w:t>
        </w:r>
      </w:ins>
      <w:ins w:id="47" w:author="CALLONNEC Gael" w:date="2023-09-25T11:45:00Z">
        <w:r w:rsidR="0097306D">
          <w:t xml:space="preserve"> de plastique, ver</w:t>
        </w:r>
      </w:ins>
      <w:ins w:id="48" w:author="CALLONNEC Gael" w:date="2023-09-25T11:46:00Z">
        <w:r w:rsidR="0097306D">
          <w:t>re, clinker</w:t>
        </w:r>
      </w:ins>
      <w:ins w:id="49" w:author="CALLONNEC Gael" w:date="2023-09-25T11:47:00Z">
        <w:r w:rsidR="0097306D">
          <w:t>,</w:t>
        </w:r>
      </w:ins>
      <w:ins w:id="50" w:author="CALLONNEC Gael" w:date="2023-09-25T11:46:00Z">
        <w:r w:rsidR="0097306D">
          <w:t xml:space="preserve"> acier et aluminium </w:t>
        </w:r>
      </w:ins>
      <w:ins w:id="51" w:author="CALLONNEC Gael" w:date="2023-09-25T11:47:00Z">
        <w:r w:rsidR="0097306D">
          <w:t>diminuent</w:t>
        </w:r>
      </w:ins>
      <w:ins w:id="52" w:author="CALLONNEC Gael" w:date="2023-09-25T11:48:00Z">
        <w:r w:rsidR="00A17711">
          <w:t xml:space="preserve"> sont réduits année après année en conséquence de la hausse de la pénétration du bois dans la construction. </w:t>
        </w:r>
      </w:ins>
      <w:ins w:id="53" w:author="CALLONNEC Gael" w:date="2023-09-25T11:46:00Z">
        <w:r w:rsidR="0097306D">
          <w:t xml:space="preserve"> </w:t>
        </w:r>
      </w:ins>
    </w:p>
    <w:p w14:paraId="196442EA" w14:textId="024C460F" w:rsidR="005817E4" w:rsidDel="00A17711" w:rsidRDefault="005817E4" w:rsidP="0097306D">
      <w:pPr>
        <w:ind w:left="710"/>
        <w:rPr>
          <w:del w:id="54" w:author="CALLONNEC Gael" w:date="2023-09-25T11:49:00Z"/>
        </w:rPr>
        <w:pPrChange w:id="55" w:author="CALLONNEC Gael" w:date="2023-09-25T11:45:00Z">
          <w:pPr>
            <w:pStyle w:val="Paragraphedeliste"/>
            <w:numPr>
              <w:ilvl w:val="1"/>
              <w:numId w:val="25"/>
            </w:numPr>
            <w:ind w:left="1070" w:hanging="360"/>
          </w:pPr>
        </w:pPrChange>
      </w:pPr>
      <w:del w:id="56" w:author="CALLONNEC Gael" w:date="2023-09-25T11:49:00Z">
        <w:r w:rsidDel="00A17711">
          <w:delText xml:space="preserve"> </w:delText>
        </w:r>
      </w:del>
    </w:p>
    <w:p w14:paraId="3667C66D" w14:textId="59864737" w:rsidR="005817E4" w:rsidDel="00A17711" w:rsidRDefault="005817E4" w:rsidP="005817E4">
      <w:pPr>
        <w:pStyle w:val="Paragraphedeliste"/>
        <w:ind w:left="1070"/>
        <w:rPr>
          <w:del w:id="57" w:author="CALLONNEC Gael" w:date="2023-09-25T11:49:00Z"/>
        </w:rPr>
      </w:pPr>
      <w:del w:id="58" w:author="CALLONNEC Gael" w:date="2023-09-25T11:49:00Z">
        <w:r w:rsidDel="00A17711">
          <w:delText>La part de marché des menuiseries PVC passe de 61 à 48 et 27% dans l’AME et l’AMS en 2050. En revanche la part des tuyaux reste à 100%. Voir section suivante.</w:delText>
        </w:r>
      </w:del>
    </w:p>
    <w:p w14:paraId="46341F03" w14:textId="77777777" w:rsidR="005817E4" w:rsidRDefault="005817E4" w:rsidP="005817E4">
      <w:pPr>
        <w:pStyle w:val="Paragraphedeliste"/>
        <w:numPr>
          <w:ilvl w:val="0"/>
          <w:numId w:val="25"/>
        </w:numPr>
      </w:pPr>
      <w:r>
        <w:t xml:space="preserve">Réduction du plastique </w:t>
      </w:r>
    </w:p>
    <w:p w14:paraId="589680A4" w14:textId="0AE3C09E" w:rsidR="005817E4" w:rsidRDefault="005817E4" w:rsidP="005817E4">
      <w:pPr>
        <w:pStyle w:val="Paragraphedeliste"/>
        <w:rPr>
          <w:ins w:id="59" w:author="CALLONNEC Gael" w:date="2023-09-25T15:29:00Z"/>
        </w:rPr>
      </w:pPr>
      <w:r>
        <w:t xml:space="preserve">Il est prévu que la part de marché du PVC dans les menuiseries soit réduite. Il est prévu que les films plastiques disparaissent dans l’AMS en 2050 ; que le nombre de bouteilles chute de 80% par rapport à 2014, que les emballages chutent de 60% etc… </w:t>
      </w:r>
    </w:p>
    <w:p w14:paraId="2CB85C90" w14:textId="77777777" w:rsidR="00607B55" w:rsidRDefault="00607B55" w:rsidP="005817E4">
      <w:pPr>
        <w:pStyle w:val="Paragraphedeliste"/>
        <w:rPr>
          <w:ins w:id="60" w:author="CALLONNEC Gael" w:date="2023-09-25T15:29:00Z"/>
        </w:rPr>
      </w:pPr>
    </w:p>
    <w:p w14:paraId="6B2C2A68" w14:textId="1682DA92" w:rsidR="00607B55" w:rsidRPr="00F84F05" w:rsidRDefault="00607B55" w:rsidP="005817E4">
      <w:pPr>
        <w:pStyle w:val="Paragraphedeliste"/>
      </w:pPr>
      <w:ins w:id="61" w:author="CALLONNEC Gael" w:date="2023-09-25T15:29:00Z">
        <w:r>
          <w:t>Nous avons appliqué aux</w:t>
        </w:r>
      </w:ins>
      <w:ins w:id="62" w:author="CALLONNEC Gael" w:date="2023-09-25T15:31:00Z">
        <w:r>
          <w:t xml:space="preserve"> ratios des</w:t>
        </w:r>
      </w:ins>
      <w:ins w:id="63" w:author="CALLONNEC Gael" w:date="2023-09-25T15:29:00Z">
        <w:r>
          <w:t xml:space="preserve"> consommations intermédiaires de plastique</w:t>
        </w:r>
      </w:ins>
      <w:ins w:id="64" w:author="CALLONNEC Gael" w:date="2023-09-25T15:30:00Z">
        <w:r>
          <w:t xml:space="preserve"> </w:t>
        </w:r>
      </w:ins>
      <w:ins w:id="65" w:author="CALLONNEC Gael" w:date="2023-09-25T15:31:00Z">
        <w:r>
          <w:t xml:space="preserve">sur la production </w:t>
        </w:r>
      </w:ins>
      <w:ins w:id="66" w:author="CALLONNEC Gael" w:date="2023-09-25T15:30:00Z">
        <w:r>
          <w:t xml:space="preserve">des secteurs du bâtiment, des équipements et de la chimie, la réduction </w:t>
        </w:r>
      </w:ins>
      <w:ins w:id="67" w:author="CALLONNEC Gael" w:date="2023-09-25T15:31:00Z">
        <w:r>
          <w:t>indiquée</w:t>
        </w:r>
      </w:ins>
      <w:ins w:id="68" w:author="CALLONNEC Gael" w:date="2023-09-25T15:30:00Z">
        <w:r>
          <w:t xml:space="preserve">. </w:t>
        </w:r>
      </w:ins>
    </w:p>
    <w:p w14:paraId="20D20984" w14:textId="77777777" w:rsidR="005817E4" w:rsidRDefault="005817E4" w:rsidP="005817E4">
      <w:pPr>
        <w:pStyle w:val="Paragraphedeliste"/>
      </w:pPr>
    </w:p>
    <w:p w14:paraId="34C3E30C" w14:textId="5AA06C8C" w:rsidR="005817E4" w:rsidRDefault="005817E4" w:rsidP="005817E4">
      <w:pPr>
        <w:pStyle w:val="Paragraphedeliste"/>
      </w:pPr>
      <w:r>
        <w:t>Faute d’avoir les quantités concernées par ses sous-produits, nous avons appliqué aux ratios CI/prod de plastiques consommés par les divers secteurs de production hors automobile et construction</w:t>
      </w:r>
      <w:ins w:id="69" w:author="CALLONNEC Gael" w:date="2023-09-25T14:06:00Z">
        <w:r w:rsidR="00A80BD5">
          <w:t xml:space="preserve"> et chimie</w:t>
        </w:r>
      </w:ins>
      <w:r>
        <w:t xml:space="preserve">, le taux de </w:t>
      </w:r>
      <w:del w:id="70" w:author="CALLONNEC Gael" w:date="2023-09-25T15:29:00Z">
        <w:r w:rsidDel="00607B55">
          <w:delText>croissance anticipé de la production de dichlore et d’éthylène consommé par le secteur de la fabrication de plastique</w:delText>
        </w:r>
      </w:del>
      <w:ins w:id="71" w:author="CALLONNEC Gael" w:date="2023-09-25T15:29:00Z">
        <w:r w:rsidR="00607B55">
          <w:t>réduction des emballages plastiques</w:t>
        </w:r>
      </w:ins>
      <w:r>
        <w:t xml:space="preserve"> entre aujourd’hui et 2050 </w:t>
      </w:r>
    </w:p>
    <w:p w14:paraId="7F876F0C" w14:textId="56CC216B" w:rsidR="00B3405D" w:rsidDel="00A17711" w:rsidRDefault="00B3405D" w:rsidP="005817E4">
      <w:pPr>
        <w:pStyle w:val="Paragraphedeliste"/>
        <w:rPr>
          <w:del w:id="72" w:author="CALLONNEC Gael" w:date="2023-09-25T11:49:00Z"/>
        </w:rPr>
      </w:pPr>
    </w:p>
    <w:p w14:paraId="59EA11E2" w14:textId="6755B97F" w:rsidR="005817E4" w:rsidRPr="00F84F05" w:rsidDel="00A17711" w:rsidRDefault="005817E4" w:rsidP="005817E4">
      <w:pPr>
        <w:pStyle w:val="Paragraphedeliste"/>
        <w:rPr>
          <w:del w:id="73" w:author="CALLONNEC Gael" w:date="2023-09-25T11:49:00Z"/>
        </w:rPr>
      </w:pPr>
      <w:del w:id="74" w:author="CALLONNEC Gael" w:date="2023-09-25T11:49:00Z">
        <w:r w:rsidDel="00A17711">
          <w:delText xml:space="preserve">Pour le secteur du BTP, nous avons appliqué au ratio de ses consommations intermédiaires de plastique le taux d’évolution de la part de marché du PVC dans les menuiseries. </w:delText>
        </w:r>
      </w:del>
    </w:p>
    <w:p w14:paraId="03BCF2BB" w14:textId="77777777" w:rsidR="005817E4" w:rsidRDefault="005817E4" w:rsidP="005817E4">
      <w:pPr>
        <w:pStyle w:val="Paragraphedeliste"/>
        <w:numPr>
          <w:ilvl w:val="0"/>
          <w:numId w:val="25"/>
        </w:numPr>
      </w:pPr>
      <w:r w:rsidRPr="00F84F05">
        <w:t>Fin des engrais azotés</w:t>
      </w:r>
    </w:p>
    <w:p w14:paraId="02B8AB6E" w14:textId="41AFDF5F" w:rsidR="005817E4" w:rsidRPr="00F84F05" w:rsidRDefault="005817E4" w:rsidP="005817E4">
      <w:pPr>
        <w:pStyle w:val="Paragraphedeliste"/>
      </w:pPr>
      <w:r>
        <w:t xml:space="preserve">Il est prévu de réduire la consommation d’engrais de respectivement 29% et 59% en 2050 dans l’AME et l’AMS et de réduire la consommation de produits phytosanitaires de 31% et 44%. </w:t>
      </w:r>
    </w:p>
    <w:p w14:paraId="019556FC" w14:textId="684D8BB8" w:rsidR="005817E4" w:rsidRDefault="005817E4" w:rsidP="005817E4">
      <w:pPr>
        <w:pStyle w:val="Paragraphedeliste"/>
      </w:pPr>
      <w:r>
        <w:t xml:space="preserve"> On a appliqué aux consommations intermédiaires de produits chimiques du secteur agricole et agroalimentaire une baisse correspondant à la réduction pondérée de ces intrants entre 2014 et 2050. </w:t>
      </w:r>
    </w:p>
    <w:p w14:paraId="5936A19E" w14:textId="77777777" w:rsidR="005817E4" w:rsidRDefault="005817E4" w:rsidP="005817E4">
      <w:pPr>
        <w:pStyle w:val="Paragraphedeliste"/>
        <w:numPr>
          <w:ilvl w:val="0"/>
          <w:numId w:val="25"/>
        </w:numPr>
      </w:pPr>
      <w:r>
        <w:t xml:space="preserve">Réduction du papier </w:t>
      </w:r>
    </w:p>
    <w:p w14:paraId="1FE31159" w14:textId="77777777" w:rsidR="005817E4" w:rsidRDefault="005817E4" w:rsidP="005817E4">
      <w:pPr>
        <w:pStyle w:val="Paragraphedeliste"/>
      </w:pPr>
      <w:r>
        <w:t>On applique aux CI de papier des secteurs le même choc que celui appliqué à la demande finale (voir supra)</w:t>
      </w:r>
    </w:p>
    <w:p w14:paraId="3F4F3C6D" w14:textId="77777777" w:rsidR="00B3405D" w:rsidRDefault="00B3405D" w:rsidP="005817E4">
      <w:pPr>
        <w:pStyle w:val="Paragraphedeliste"/>
      </w:pPr>
    </w:p>
    <w:p w14:paraId="72C6242E" w14:textId="025B2FDC" w:rsidR="00B3405D" w:rsidRDefault="00B3405D" w:rsidP="005817E4">
      <w:pPr>
        <w:pStyle w:val="Paragraphedeliste"/>
      </w:pPr>
      <w:r>
        <w:t xml:space="preserve">Reste à modéliser/calibrer : </w:t>
      </w:r>
    </w:p>
    <w:p w14:paraId="60119A9A" w14:textId="77777777" w:rsidR="00B3405D" w:rsidRPr="002C27ED" w:rsidRDefault="00B3405D" w:rsidP="00B3405D">
      <w:pPr>
        <w:pStyle w:val="Paragraphedeliste"/>
        <w:numPr>
          <w:ilvl w:val="0"/>
          <w:numId w:val="21"/>
        </w:numPr>
        <w:rPr>
          <w:i/>
          <w:iCs/>
          <w:color w:val="808080" w:themeColor="background1" w:themeShade="80"/>
        </w:rPr>
      </w:pPr>
      <w:r w:rsidRPr="002C27ED">
        <w:rPr>
          <w:i/>
          <w:iCs/>
          <w:color w:val="808080" w:themeColor="background1" w:themeShade="80"/>
        </w:rPr>
        <w:t>Renforcement du budget CEE pour la décarbonation de l’industrie</w:t>
      </w:r>
    </w:p>
    <w:p w14:paraId="1E64F464" w14:textId="77777777" w:rsidR="00B3405D" w:rsidRDefault="00B3405D" w:rsidP="00B3405D">
      <w:pPr>
        <w:pStyle w:val="Paragraphedeliste"/>
        <w:numPr>
          <w:ilvl w:val="0"/>
          <w:numId w:val="25"/>
        </w:numPr>
        <w:rPr>
          <w:i/>
          <w:iCs/>
          <w:color w:val="808080" w:themeColor="background1" w:themeShade="80"/>
        </w:rPr>
      </w:pPr>
      <w:r w:rsidRPr="00B3405D">
        <w:rPr>
          <w:i/>
          <w:iCs/>
          <w:color w:val="808080" w:themeColor="background1" w:themeShade="80"/>
        </w:rPr>
        <w:t xml:space="preserve">Capture et stockage de CO2 </w:t>
      </w:r>
    </w:p>
    <w:p w14:paraId="6399DC3F" w14:textId="77777777" w:rsidR="00B3405D" w:rsidRPr="00F84F05" w:rsidRDefault="00B3405D" w:rsidP="005817E4">
      <w:pPr>
        <w:pStyle w:val="Paragraphedeliste"/>
      </w:pPr>
    </w:p>
    <w:p w14:paraId="651D39BA" w14:textId="77777777" w:rsidR="005817E4" w:rsidRPr="00607B55" w:rsidRDefault="005817E4" w:rsidP="005817E4">
      <w:pPr>
        <w:rPr>
          <w:highlight w:val="yellow"/>
          <w:rPrChange w:id="75" w:author="CALLONNEC Gael" w:date="2023-09-25T15:33:00Z">
            <w:rPr/>
          </w:rPrChange>
        </w:rPr>
      </w:pPr>
      <w:r w:rsidRPr="00607B55">
        <w:rPr>
          <w:highlight w:val="yellow"/>
          <w:rPrChange w:id="76" w:author="CALLONNEC Gael" w:date="2023-09-25T15:33:00Z">
            <w:rPr/>
          </w:rPrChange>
        </w:rPr>
        <w:t xml:space="preserve">L’introduction de ces chocs réduit de 0.5% le PIB à l’horizon 2050. </w:t>
      </w:r>
    </w:p>
    <w:p w14:paraId="2D3C8FD4" w14:textId="77777777" w:rsidR="005817E4" w:rsidRPr="00B3405D" w:rsidRDefault="005817E4" w:rsidP="005817E4">
      <w:r w:rsidRPr="00607B55">
        <w:rPr>
          <w:highlight w:val="yellow"/>
          <w:rPrChange w:id="77" w:author="CALLONNEC Gael" w:date="2023-09-25T15:33:00Z">
            <w:rPr/>
          </w:rPrChange>
        </w:rPr>
        <w:t xml:space="preserve">Suite à l’introduction de ces chocs, le taux de croissance de l’industrie dans </w:t>
      </w:r>
      <w:proofErr w:type="spellStart"/>
      <w:r w:rsidRPr="00607B55">
        <w:rPr>
          <w:highlight w:val="yellow"/>
          <w:rPrChange w:id="78" w:author="CALLONNEC Gael" w:date="2023-09-25T15:33:00Z">
            <w:rPr/>
          </w:rPrChange>
        </w:rPr>
        <w:t>ThreeME</w:t>
      </w:r>
      <w:proofErr w:type="spellEnd"/>
      <w:r w:rsidRPr="00607B55">
        <w:rPr>
          <w:highlight w:val="yellow"/>
          <w:rPrChange w:id="79" w:author="CALLONNEC Gael" w:date="2023-09-25T15:33:00Z">
            <w:rPr/>
          </w:rPrChange>
        </w:rPr>
        <w:t xml:space="preserve"> entre 2020 et 2050 </w:t>
      </w:r>
      <w:proofErr w:type="gramStart"/>
      <w:r w:rsidRPr="00607B55">
        <w:rPr>
          <w:highlight w:val="yellow"/>
          <w:rPrChange w:id="80" w:author="CALLONNEC Gael" w:date="2023-09-25T15:33:00Z">
            <w:rPr/>
          </w:rPrChange>
        </w:rPr>
        <w:t>passe</w:t>
      </w:r>
      <w:proofErr w:type="gramEnd"/>
      <w:r w:rsidRPr="00607B55">
        <w:rPr>
          <w:highlight w:val="yellow"/>
          <w:rPrChange w:id="81" w:author="CALLONNEC Gael" w:date="2023-09-25T15:33:00Z">
            <w:rPr/>
          </w:rPrChange>
        </w:rPr>
        <w:t xml:space="preserve"> de 1.4% à 1.2% en moyenne annuelle alors qu’il serait de l’ordre de -0.2% dans le tableur</w:t>
      </w:r>
      <w:r w:rsidRPr="00607B55">
        <w:rPr>
          <w:i/>
          <w:iCs/>
          <w:highlight w:val="yellow"/>
          <w:rPrChange w:id="82" w:author="CALLONNEC Gael" w:date="2023-09-25T15:33:00Z">
            <w:rPr>
              <w:i/>
              <w:iCs/>
            </w:rPr>
          </w:rPrChange>
        </w:rPr>
        <w:t xml:space="preserve"> Hypothèses industrie AMErun2 AMS run 1 bis. </w:t>
      </w:r>
      <w:r w:rsidRPr="00607B55">
        <w:rPr>
          <w:highlight w:val="yellow"/>
          <w:rPrChange w:id="83" w:author="CALLONNEC Gael" w:date="2023-09-25T15:33:00Z">
            <w:rPr/>
          </w:rPrChange>
        </w:rPr>
        <w:t>Grosse différence malgré l’introduction du ralentissement de la construction neuve et la réduction des ventes de l’automobile.</w:t>
      </w:r>
      <w:r w:rsidRPr="00B3405D">
        <w:t xml:space="preserve"> </w:t>
      </w:r>
    </w:p>
    <w:p w14:paraId="2BF23C90" w14:textId="3852F6CF" w:rsidR="00F52DEF" w:rsidRDefault="00F52DEF" w:rsidP="005817E4">
      <w:r w:rsidRPr="00504696">
        <w:t>La réduction de la production en volume indiquée dans les tableurs n’est pas cohérente avec l’évolution de la part de la VA industrielle dans le PIB qui nous a été communiquée.</w:t>
      </w:r>
      <w:r>
        <w:t xml:space="preserve"> </w:t>
      </w:r>
    </w:p>
    <w:p w14:paraId="20BA8D8E" w14:textId="3E15698C" w:rsidR="00F52DEF" w:rsidRDefault="00F52DEF" w:rsidP="005817E4">
      <w:r>
        <w:lastRenderedPageBreak/>
        <w:t>Il nous a été indiqué que cette évolution était en volume (dans le prolongement des tendances passées) ce qui implique soit une diminution des consommations intermédiaires</w:t>
      </w:r>
      <w:r w:rsidR="005851BB">
        <w:t xml:space="preserve"> par unité produite</w:t>
      </w:r>
      <w:r>
        <w:t xml:space="preserve"> soit une réduction des </w:t>
      </w:r>
      <w:r w:rsidR="005851BB">
        <w:t xml:space="preserve">autres </w:t>
      </w:r>
      <w:r>
        <w:t xml:space="preserve">coûts unitaires de production (travail et capital à prix de vente constants). </w:t>
      </w:r>
    </w:p>
    <w:p w14:paraId="6CBF5206" w14:textId="0E71535A" w:rsidR="00F52DEF" w:rsidRDefault="005851BB" w:rsidP="005817E4">
      <w:r>
        <w:t>Cependant, l</w:t>
      </w:r>
      <w:r w:rsidR="00F52DEF">
        <w:t>a réduction des consommations intermédiaires d’un secteur à production équivalente entraîne une baisse de la production de ses fournisseurs, ce qui limite la possibilité d’une</w:t>
      </w:r>
      <w:r>
        <w:t xml:space="preserve"> hausse </w:t>
      </w:r>
      <w:r w:rsidR="00F52DEF">
        <w:t xml:space="preserve">de </w:t>
      </w:r>
      <w:r>
        <w:t xml:space="preserve">la </w:t>
      </w:r>
      <w:r w:rsidR="00F52DEF">
        <w:t>VA industrielle dans le PIB</w:t>
      </w:r>
      <w:r>
        <w:t xml:space="preserve">. La prolongation des tendances passées semble donner des résultats surprenants. </w:t>
      </w:r>
    </w:p>
    <w:p w14:paraId="57AF2BD8" w14:textId="77777777" w:rsidR="005851BB" w:rsidRDefault="005851BB" w:rsidP="005851BB">
      <w:r>
        <w:t xml:space="preserve">Exemples : </w:t>
      </w:r>
    </w:p>
    <w:p w14:paraId="7631E76A" w14:textId="77777777" w:rsidR="005851BB" w:rsidRDefault="005851BB" w:rsidP="005851BB">
      <w:pPr>
        <w:pStyle w:val="Paragraphedeliste"/>
        <w:numPr>
          <w:ilvl w:val="0"/>
          <w:numId w:val="24"/>
        </w:numPr>
      </w:pPr>
      <w:r>
        <w:t>+60% de VA dans les IAA et facteur de décorrélation 0.56 (contenu matière du produit = *0.56 par rapport à la valeur ajoutée) alors qu’en termes de logistique on parle de circuits courts (et en termes de santé, moins de produits transformés !) donc plutôt moins d’IAA. Est-ce qu’on consommera des plats préparés gastronomiques ?</w:t>
      </w:r>
    </w:p>
    <w:p w14:paraId="7387C790" w14:textId="77777777" w:rsidR="005851BB" w:rsidRDefault="005851BB" w:rsidP="005851BB">
      <w:pPr>
        <w:pStyle w:val="Paragraphedeliste"/>
        <w:numPr>
          <w:ilvl w:val="0"/>
          <w:numId w:val="24"/>
        </w:numPr>
      </w:pPr>
      <w:r>
        <w:t xml:space="preserve">Décorrélation d’environ 50% dans les métaux primaires et les minéraux non-métalliques : réaliste ? </w:t>
      </w:r>
    </w:p>
    <w:p w14:paraId="733B16D9" w14:textId="77777777" w:rsidR="005851BB" w:rsidRDefault="005851BB" w:rsidP="005817E4"/>
    <w:p w14:paraId="35C92F6F" w14:textId="4175682C" w:rsidR="00F52DEF" w:rsidRDefault="00F52DEF" w:rsidP="005817E4">
      <w:r>
        <w:t>L’augmentation de la productivité du travail et du capital doit être cohérente avec les hypothèses de gain</w:t>
      </w:r>
      <w:r w:rsidR="006948EF">
        <w:t>s</w:t>
      </w:r>
      <w:r>
        <w:t xml:space="preserve"> de productivité qui nous ont été communiquées. </w:t>
      </w:r>
    </w:p>
    <w:p w14:paraId="43517734" w14:textId="2488AC30" w:rsidR="00F52DEF" w:rsidRDefault="00F52DEF" w:rsidP="005817E4">
      <w:r>
        <w:t xml:space="preserve">Dans AME, il est supposé une poursuite de la désindustrialisation de la France. Nous ne disposons pas d’hypothèses d’import et d’export pour les IGCE. </w:t>
      </w:r>
    </w:p>
    <w:p w14:paraId="53725CC1" w14:textId="7D8A41F0" w:rsidR="00F52DEF" w:rsidRDefault="00F52DEF" w:rsidP="005817E4">
      <w:r>
        <w:t xml:space="preserve">Pour le secteur diffus, nous disposons d’un ratio Balance commerciale sur consommation intérieure. Nous ne savons pas si cela résulte d’une diminution des exports et/ou d’une hausse des imports. En l’'absence de données sur la consommation finale des produits, il nous est difficile de modéliser </w:t>
      </w:r>
      <w:r w:rsidR="005851BB">
        <w:t>cette hypothèse</w:t>
      </w:r>
      <w:r>
        <w:t xml:space="preserve">. </w:t>
      </w:r>
    </w:p>
    <w:p w14:paraId="19369EED" w14:textId="0D114DED" w:rsidR="00F52DEF" w:rsidRDefault="005851BB" w:rsidP="005817E4">
      <w:r>
        <w:t xml:space="preserve">Dans l’AMS, il est prévu une relative réindustrialisation. Nous nous heurtons aux mêmes problèmes que ceux rencontrés pour l’AME. </w:t>
      </w:r>
    </w:p>
    <w:p w14:paraId="2A6B5BFB" w14:textId="4B0E7C19" w:rsidR="005851BB" w:rsidRDefault="005851BB" w:rsidP="005817E4">
      <w:r>
        <w:t xml:space="preserve">Une demande de précision é été transmise au MTE. </w:t>
      </w:r>
    </w:p>
    <w:p w14:paraId="29A83BD7" w14:textId="6A58BCA7" w:rsidR="00F52DEF" w:rsidRPr="00C530B4" w:rsidRDefault="005851BB" w:rsidP="005817E4">
      <w:r>
        <w:t xml:space="preserve">En conséquence : </w:t>
      </w:r>
    </w:p>
    <w:p w14:paraId="45858971" w14:textId="3100EFEB" w:rsidR="00F52DEF" w:rsidRPr="00504696" w:rsidRDefault="005817E4" w:rsidP="005817E4">
      <w:r w:rsidRPr="00504696">
        <w:t xml:space="preserve">La consommation énergétique de l’industrie passe de </w:t>
      </w:r>
      <w:del w:id="84" w:author="CALLONNEC Gael" w:date="2023-09-25T15:35:00Z">
        <w:r w:rsidR="00D1691F" w:rsidRPr="00504696" w:rsidDel="00607B55">
          <w:delText>52</w:delText>
        </w:r>
        <w:r w:rsidRPr="00504696" w:rsidDel="00607B55">
          <w:delText xml:space="preserve"> </w:delText>
        </w:r>
      </w:del>
      <w:ins w:id="85" w:author="CALLONNEC Gael" w:date="2023-09-25T15:35:00Z">
        <w:r w:rsidR="00607B55">
          <w:t>60</w:t>
        </w:r>
        <w:r w:rsidR="00607B55" w:rsidRPr="00504696">
          <w:t xml:space="preserve"> </w:t>
        </w:r>
      </w:ins>
      <w:r w:rsidRPr="00504696">
        <w:t xml:space="preserve">Mtep à </w:t>
      </w:r>
      <w:del w:id="86" w:author="CALLONNEC Gael" w:date="2023-09-25T15:35:00Z">
        <w:r w:rsidR="00F52DEF" w:rsidRPr="00504696" w:rsidDel="00607B55">
          <w:delText xml:space="preserve">44 </w:delText>
        </w:r>
      </w:del>
      <w:ins w:id="87" w:author="CALLONNEC Gael" w:date="2023-09-25T15:35:00Z">
        <w:r w:rsidR="00607B55" w:rsidRPr="00504696">
          <w:t>4</w:t>
        </w:r>
        <w:r w:rsidR="00607B55">
          <w:t>6</w:t>
        </w:r>
        <w:r w:rsidR="00607B55" w:rsidRPr="00504696">
          <w:t xml:space="preserve"> </w:t>
        </w:r>
      </w:ins>
      <w:r w:rsidRPr="00504696">
        <w:t>Mtep</w:t>
      </w:r>
      <w:r w:rsidR="00F52DEF" w:rsidRPr="00504696">
        <w:t>, ce qui est bien supérieur aux cibles communiquées (30Mtep en 2050)</w:t>
      </w:r>
      <w:r w:rsidR="005851BB" w:rsidRPr="00504696">
        <w:t xml:space="preserve">. </w:t>
      </w:r>
      <w:r w:rsidR="00F52DEF" w:rsidRPr="00504696">
        <w:t xml:space="preserve"> </w:t>
      </w:r>
    </w:p>
    <w:p w14:paraId="7BA63BDE" w14:textId="77777777" w:rsidR="005817E4" w:rsidRPr="00504696" w:rsidRDefault="005817E4" w:rsidP="005817E4">
      <w:r w:rsidRPr="00504696">
        <w:t>Il y a aussi des implications en termes de volume de marchandises transportées : par exemple pour le routier hypothèses SNBC donnent -19% en 2050 alors que 3ME +29%.</w:t>
      </w:r>
    </w:p>
    <w:p w14:paraId="1E78370E" w14:textId="77777777" w:rsidR="005817E4" w:rsidRDefault="005817E4" w:rsidP="005817E4"/>
    <w:p w14:paraId="575E55C5" w14:textId="5ED6F278" w:rsidR="005817E4" w:rsidRDefault="005817E4" w:rsidP="005817E4">
      <w:del w:id="88" w:author="CALLONNEC Gael" w:date="2023-09-25T15:35:00Z">
        <w:r w:rsidRPr="005817E4" w:rsidDel="00607B55">
          <w:rPr>
            <w:noProof/>
          </w:rPr>
          <w:lastRenderedPageBreak/>
          <w:drawing>
            <wp:inline distT="0" distB="0" distL="0" distR="0" wp14:anchorId="3559EC61" wp14:editId="7720C280">
              <wp:extent cx="5760720" cy="2920365"/>
              <wp:effectExtent l="0" t="0" r="0" b="0"/>
              <wp:docPr id="171802608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60720" cy="2920365"/>
                      </a:xfrm>
                      <a:prstGeom prst="rect">
                        <a:avLst/>
                      </a:prstGeom>
                      <a:noFill/>
                      <a:ln>
                        <a:noFill/>
                      </a:ln>
                    </pic:spPr>
                  </pic:pic>
                </a:graphicData>
              </a:graphic>
            </wp:inline>
          </w:drawing>
        </w:r>
      </w:del>
    </w:p>
    <w:p w14:paraId="1FCAA14E" w14:textId="47256D34" w:rsidR="005817E4" w:rsidRDefault="00607B55" w:rsidP="005817E4">
      <w:ins w:id="89" w:author="CALLONNEC Gael" w:date="2023-09-25T15:35:00Z">
        <w:r w:rsidRPr="00607B55">
          <w:drawing>
            <wp:inline distT="0" distB="0" distL="0" distR="0" wp14:anchorId="48EB698F" wp14:editId="512A46E4">
              <wp:extent cx="5760720" cy="2920365"/>
              <wp:effectExtent l="0" t="0" r="0" b="0"/>
              <wp:docPr id="843469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60720" cy="2920365"/>
                      </a:xfrm>
                      <a:prstGeom prst="rect">
                        <a:avLst/>
                      </a:prstGeom>
                      <a:noFill/>
                      <a:ln>
                        <a:noFill/>
                      </a:ln>
                    </pic:spPr>
                  </pic:pic>
                </a:graphicData>
              </a:graphic>
            </wp:inline>
          </w:drawing>
        </w:r>
      </w:ins>
    </w:p>
    <w:p w14:paraId="6246B4C0" w14:textId="47C3C58A" w:rsidR="005817E4" w:rsidRDefault="005817E4" w:rsidP="005817E4">
      <w:pPr>
        <w:rPr>
          <w:ins w:id="90" w:author="CALLONNEC Gael" w:date="2023-09-25T15:36:00Z"/>
        </w:rPr>
      </w:pPr>
      <w:del w:id="91" w:author="CALLONNEC Gael" w:date="2023-09-25T15:36:00Z">
        <w:r w:rsidDel="00607B55">
          <w:rPr>
            <w:noProof/>
          </w:rPr>
          <w:lastRenderedPageBreak/>
          <w:drawing>
            <wp:inline distT="0" distB="0" distL="0" distR="0" wp14:anchorId="70B5328F" wp14:editId="7C677776">
              <wp:extent cx="4754534" cy="3103055"/>
              <wp:effectExtent l="0" t="0" r="8255" b="2540"/>
              <wp:docPr id="660838470"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777113" cy="3117791"/>
                      </a:xfrm>
                      <a:prstGeom prst="rect">
                        <a:avLst/>
                      </a:prstGeom>
                      <a:noFill/>
                    </pic:spPr>
                  </pic:pic>
                </a:graphicData>
              </a:graphic>
            </wp:inline>
          </w:drawing>
        </w:r>
      </w:del>
      <w:ins w:id="92" w:author="CALLONNEC Gael" w:date="2023-09-25T15:36:00Z">
        <w:r w:rsidR="00607B55">
          <w:rPr>
            <w:noProof/>
          </w:rPr>
          <w:drawing>
            <wp:inline distT="0" distB="0" distL="0" distR="0" wp14:anchorId="27B4C936" wp14:editId="449D0AB4">
              <wp:extent cx="3892550" cy="2540480"/>
              <wp:effectExtent l="0" t="0" r="0" b="0"/>
              <wp:docPr id="11154768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09476" cy="2551527"/>
                      </a:xfrm>
                      <a:prstGeom prst="rect">
                        <a:avLst/>
                      </a:prstGeom>
                      <a:noFill/>
                    </pic:spPr>
                  </pic:pic>
                </a:graphicData>
              </a:graphic>
            </wp:inline>
          </w:drawing>
        </w:r>
      </w:ins>
    </w:p>
    <w:p w14:paraId="6CB0A6FA" w14:textId="77777777" w:rsidR="00607B55" w:rsidRDefault="00607B55" w:rsidP="005817E4"/>
    <w:p w14:paraId="7EA3A351" w14:textId="3586DE62" w:rsidR="005817E4" w:rsidRDefault="005817E4" w:rsidP="005817E4">
      <w:del w:id="93" w:author="CALLONNEC Gael" w:date="2023-09-25T15:47:00Z">
        <w:r w:rsidRPr="005817E4" w:rsidDel="00C96496">
          <w:rPr>
            <w:noProof/>
          </w:rPr>
          <w:lastRenderedPageBreak/>
          <w:drawing>
            <wp:inline distT="0" distB="0" distL="0" distR="0" wp14:anchorId="4062233A" wp14:editId="120E32AA">
              <wp:extent cx="5760720" cy="5330825"/>
              <wp:effectExtent l="0" t="0" r="0" b="3175"/>
              <wp:docPr id="878740322"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5330825"/>
                      </a:xfrm>
                      <a:prstGeom prst="rect">
                        <a:avLst/>
                      </a:prstGeom>
                      <a:noFill/>
                      <a:ln>
                        <a:noFill/>
                      </a:ln>
                    </pic:spPr>
                  </pic:pic>
                </a:graphicData>
              </a:graphic>
            </wp:inline>
          </w:drawing>
        </w:r>
      </w:del>
    </w:p>
    <w:p w14:paraId="5624CEE6" w14:textId="77AC3347" w:rsidR="00B3405D" w:rsidRDefault="00D924F0" w:rsidP="005817E4">
      <w:ins w:id="94" w:author="CALLONNEC Gael" w:date="2023-09-25T15:49:00Z">
        <w:r w:rsidRPr="00D924F0">
          <w:lastRenderedPageBreak/>
          <w:drawing>
            <wp:inline distT="0" distB="0" distL="0" distR="0" wp14:anchorId="3212E698" wp14:editId="21A37B46">
              <wp:extent cx="5760720" cy="5333365"/>
              <wp:effectExtent l="0" t="0" r="0" b="635"/>
              <wp:docPr id="4143815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5333365"/>
                      </a:xfrm>
                      <a:prstGeom prst="rect">
                        <a:avLst/>
                      </a:prstGeom>
                      <a:noFill/>
                      <a:ln>
                        <a:noFill/>
                      </a:ln>
                    </pic:spPr>
                  </pic:pic>
                </a:graphicData>
              </a:graphic>
            </wp:inline>
          </w:drawing>
        </w:r>
      </w:ins>
    </w:p>
    <w:p w14:paraId="47C26EFC" w14:textId="4E3481AB" w:rsidR="005817E4" w:rsidRPr="005817E4" w:rsidRDefault="005817E4" w:rsidP="005817E4">
      <w:r>
        <w:t>Bilan énergie</w:t>
      </w:r>
      <w:r w:rsidR="00DF1DA7">
        <w:t xml:space="preserve"> en Mtep</w:t>
      </w:r>
    </w:p>
    <w:p w14:paraId="59072EC5" w14:textId="064E4CD0" w:rsidR="00162926" w:rsidRDefault="005817E4" w:rsidP="00162926">
      <w:pPr>
        <w:rPr>
          <w:ins w:id="95" w:author="CALLONNEC Gael" w:date="2023-09-25T15:52:00Z"/>
        </w:rPr>
      </w:pPr>
      <w:del w:id="96" w:author="CALLONNEC Gael" w:date="2023-09-25T15:50:00Z">
        <w:r w:rsidRPr="005817E4" w:rsidDel="00D924F0">
          <w:rPr>
            <w:noProof/>
          </w:rPr>
          <w:drawing>
            <wp:inline distT="0" distB="0" distL="0" distR="0" wp14:anchorId="160677E2" wp14:editId="04E574AC">
              <wp:extent cx="5760720" cy="963930"/>
              <wp:effectExtent l="0" t="0" r="0" b="7620"/>
              <wp:docPr id="118824259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720" cy="963930"/>
                      </a:xfrm>
                      <a:prstGeom prst="rect">
                        <a:avLst/>
                      </a:prstGeom>
                      <a:noFill/>
                      <a:ln>
                        <a:noFill/>
                      </a:ln>
                    </pic:spPr>
                  </pic:pic>
                </a:graphicData>
              </a:graphic>
            </wp:inline>
          </w:drawing>
        </w:r>
      </w:del>
    </w:p>
    <w:p w14:paraId="546D5D8A" w14:textId="554928F4" w:rsidR="00D924F0" w:rsidRDefault="00D924F0" w:rsidP="00162926">
      <w:ins w:id="97" w:author="CALLONNEC Gael" w:date="2023-09-25T15:52:00Z">
        <w:r w:rsidRPr="00D924F0">
          <w:drawing>
            <wp:inline distT="0" distB="0" distL="0" distR="0" wp14:anchorId="3E2FA373" wp14:editId="62F9E28B">
              <wp:extent cx="5760720" cy="963930"/>
              <wp:effectExtent l="0" t="0" r="0" b="7620"/>
              <wp:docPr id="6266152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60720" cy="963930"/>
                      </a:xfrm>
                      <a:prstGeom prst="rect">
                        <a:avLst/>
                      </a:prstGeom>
                      <a:noFill/>
                      <a:ln>
                        <a:noFill/>
                      </a:ln>
                    </pic:spPr>
                  </pic:pic>
                </a:graphicData>
              </a:graphic>
            </wp:inline>
          </w:drawing>
        </w:r>
      </w:ins>
    </w:p>
    <w:p w14:paraId="7F1C98CF" w14:textId="1B7E79E6" w:rsidR="00DF1DA7" w:rsidRPr="00A44972" w:rsidRDefault="00DF1DA7" w:rsidP="00162926">
      <w:r>
        <w:t>Bilan CO2</w:t>
      </w:r>
    </w:p>
    <w:p w14:paraId="4455FFD7" w14:textId="4E51BD14" w:rsidR="005817E4" w:rsidRPr="00A44972" w:rsidRDefault="00D924F0" w:rsidP="00162926">
      <w:ins w:id="98" w:author="CALLONNEC Gael" w:date="2023-09-25T15:54:00Z">
        <w:r w:rsidRPr="00D924F0">
          <w:lastRenderedPageBreak/>
          <w:drawing>
            <wp:inline distT="0" distB="0" distL="0" distR="0" wp14:anchorId="6ACAE39B" wp14:editId="1AAC0AAE">
              <wp:extent cx="5760720" cy="7971155"/>
              <wp:effectExtent l="0" t="0" r="0" b="0"/>
              <wp:docPr id="11446488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60720" cy="7971155"/>
                      </a:xfrm>
                      <a:prstGeom prst="rect">
                        <a:avLst/>
                      </a:prstGeom>
                      <a:noFill/>
                      <a:ln>
                        <a:noFill/>
                      </a:ln>
                    </pic:spPr>
                  </pic:pic>
                </a:graphicData>
              </a:graphic>
            </wp:inline>
          </w:drawing>
        </w:r>
      </w:ins>
      <w:del w:id="99" w:author="CALLONNEC Gael" w:date="2023-09-25T15:53:00Z">
        <w:r w:rsidR="005817E4" w:rsidRPr="005817E4" w:rsidDel="00D924F0">
          <w:rPr>
            <w:noProof/>
          </w:rPr>
          <w:lastRenderedPageBreak/>
          <w:drawing>
            <wp:inline distT="0" distB="0" distL="0" distR="0" wp14:anchorId="02C7061D" wp14:editId="6C9C12BF">
              <wp:extent cx="4859489" cy="6724650"/>
              <wp:effectExtent l="0" t="0" r="0" b="0"/>
              <wp:docPr id="87417254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860109" cy="6725508"/>
                      </a:xfrm>
                      <a:prstGeom prst="rect">
                        <a:avLst/>
                      </a:prstGeom>
                      <a:noFill/>
                      <a:ln>
                        <a:noFill/>
                      </a:ln>
                    </pic:spPr>
                  </pic:pic>
                </a:graphicData>
              </a:graphic>
            </wp:inline>
          </w:drawing>
        </w:r>
      </w:del>
    </w:p>
    <w:p w14:paraId="495F2683" w14:textId="77777777" w:rsidR="00162926" w:rsidRDefault="00162926" w:rsidP="00504696">
      <w:pPr>
        <w:pStyle w:val="Titre1"/>
        <w:numPr>
          <w:ilvl w:val="0"/>
          <w:numId w:val="34"/>
        </w:numPr>
      </w:pPr>
      <w:bookmarkStart w:id="100" w:name="_Toc142672669"/>
      <w:bookmarkStart w:id="101" w:name="_Toc144743377"/>
      <w:r>
        <w:t>Paquets de mesures</w:t>
      </w:r>
      <w:bookmarkEnd w:id="100"/>
      <w:bookmarkEnd w:id="101"/>
    </w:p>
    <w:p w14:paraId="625557E3" w14:textId="77777777" w:rsidR="00162926" w:rsidRDefault="00162926" w:rsidP="00504696">
      <w:pPr>
        <w:pStyle w:val="Titre2"/>
        <w:numPr>
          <w:ilvl w:val="1"/>
          <w:numId w:val="34"/>
        </w:numPr>
      </w:pPr>
      <w:bookmarkStart w:id="102" w:name="_Toc142672670"/>
      <w:bookmarkStart w:id="103" w:name="_Toc144743378"/>
      <w:r>
        <w:t>Paquet complet (P1)</w:t>
      </w:r>
      <w:bookmarkEnd w:id="102"/>
      <w:bookmarkEnd w:id="103"/>
    </w:p>
    <w:p w14:paraId="7F1999AB" w14:textId="77777777" w:rsidR="00162926" w:rsidRDefault="00162926" w:rsidP="00162926">
      <w:r>
        <w:t>Modélisation : toutes les mesures mentionnées ci-dessus.</w:t>
      </w:r>
    </w:p>
    <w:p w14:paraId="14293F24" w14:textId="77777777" w:rsidR="00162926" w:rsidRDefault="00162926" w:rsidP="00162926">
      <w:r>
        <w:t>Résultats :</w:t>
      </w:r>
    </w:p>
    <w:p w14:paraId="50F0DBA9" w14:textId="40C2B523" w:rsidR="00130E3D" w:rsidRDefault="00DF1DA7" w:rsidP="00162926">
      <w:r>
        <w:t xml:space="preserve">Le PIB croît de 1.4% en 2050 par rapport au niveau qu’il aurait en AME. </w:t>
      </w:r>
      <w:r w:rsidR="00473110">
        <w:t>L’emploi augmente de 545000etp. Le revenu disponibles des ménages s’accroît par rapport à AME. La balance commerciale s’améliore de 1.6 points de PIB.</w:t>
      </w:r>
    </w:p>
    <w:p w14:paraId="62644855" w14:textId="51A17336" w:rsidR="00473110" w:rsidRDefault="00473110" w:rsidP="00162926">
      <w:r>
        <w:lastRenderedPageBreak/>
        <w:t>Le solde public en revanche se détériore de 1.4 points de PIB à l’horizon 2050 (sous l’hypothèse d’une hausse des taux d’intérêt réels).</w:t>
      </w:r>
    </w:p>
    <w:p w14:paraId="6A4FAEB8" w14:textId="77777777" w:rsidR="00130E3D" w:rsidRDefault="00130E3D" w:rsidP="00162926"/>
    <w:p w14:paraId="15B7C87F" w14:textId="7B0B9FDF" w:rsidR="00130E3D" w:rsidRDefault="00332831" w:rsidP="00162926">
      <w:r w:rsidRPr="00332831">
        <w:rPr>
          <w:noProof/>
        </w:rPr>
        <w:drawing>
          <wp:inline distT="0" distB="0" distL="0" distR="0" wp14:anchorId="6E53ED1C" wp14:editId="7CAD96E2">
            <wp:extent cx="5760720" cy="2920365"/>
            <wp:effectExtent l="0" t="0" r="0" b="0"/>
            <wp:docPr id="343116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60720" cy="2920365"/>
                    </a:xfrm>
                    <a:prstGeom prst="rect">
                      <a:avLst/>
                    </a:prstGeom>
                    <a:noFill/>
                    <a:ln>
                      <a:noFill/>
                    </a:ln>
                  </pic:spPr>
                </pic:pic>
              </a:graphicData>
            </a:graphic>
          </wp:inline>
        </w:drawing>
      </w:r>
    </w:p>
    <w:p w14:paraId="1B9B2EEF" w14:textId="575D70DA" w:rsidR="00130E3D" w:rsidRDefault="00332831" w:rsidP="00162926">
      <w:r>
        <w:rPr>
          <w:noProof/>
        </w:rPr>
        <w:drawing>
          <wp:inline distT="0" distB="0" distL="0" distR="0" wp14:anchorId="45F06FEE" wp14:editId="2DA79E99">
            <wp:extent cx="3681980" cy="2403050"/>
            <wp:effectExtent l="0" t="0" r="0" b="0"/>
            <wp:docPr id="714539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98353" cy="2413736"/>
                    </a:xfrm>
                    <a:prstGeom prst="rect">
                      <a:avLst/>
                    </a:prstGeom>
                    <a:noFill/>
                  </pic:spPr>
                </pic:pic>
              </a:graphicData>
            </a:graphic>
          </wp:inline>
        </w:drawing>
      </w:r>
    </w:p>
    <w:p w14:paraId="1E1F124C" w14:textId="77777777" w:rsidR="00473110" w:rsidRDefault="00473110" w:rsidP="00162926"/>
    <w:p w14:paraId="1522495C" w14:textId="77777777" w:rsidR="00473110" w:rsidRDefault="00473110" w:rsidP="00162926"/>
    <w:p w14:paraId="6EC0BC6C" w14:textId="77777777" w:rsidR="00473110" w:rsidRDefault="00473110" w:rsidP="00162926"/>
    <w:p w14:paraId="0D681209" w14:textId="258EB4F4" w:rsidR="00162926" w:rsidRDefault="00162926" w:rsidP="00162926">
      <w:r>
        <w:t>Bilan énergie :</w:t>
      </w:r>
    </w:p>
    <w:p w14:paraId="6C88A175" w14:textId="43846973" w:rsidR="00162926" w:rsidRDefault="00332831" w:rsidP="00162926">
      <w:r w:rsidRPr="00332831">
        <w:rPr>
          <w:noProof/>
        </w:rPr>
        <w:drawing>
          <wp:inline distT="0" distB="0" distL="0" distR="0" wp14:anchorId="0F2CC7AA" wp14:editId="68D93B71">
            <wp:extent cx="5760720" cy="963930"/>
            <wp:effectExtent l="0" t="0" r="0" b="7620"/>
            <wp:docPr id="13914609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60720" cy="963930"/>
                    </a:xfrm>
                    <a:prstGeom prst="rect">
                      <a:avLst/>
                    </a:prstGeom>
                    <a:noFill/>
                    <a:ln>
                      <a:noFill/>
                    </a:ln>
                  </pic:spPr>
                </pic:pic>
              </a:graphicData>
            </a:graphic>
          </wp:inline>
        </w:drawing>
      </w:r>
    </w:p>
    <w:p w14:paraId="07EF81EB" w14:textId="3B6FE0BB" w:rsidR="00DF1DA7" w:rsidRDefault="00DF1DA7" w:rsidP="00162926">
      <w:r>
        <w:t xml:space="preserve">Les cibles sont atteintes pour les secteurs résidentiel et tertiaire. Elles ne le sont pas pour l’industrie et le transport de marchandises. </w:t>
      </w:r>
    </w:p>
    <w:p w14:paraId="4AED52A6" w14:textId="2CAAB4F7" w:rsidR="00DF1DA7" w:rsidRDefault="00DF1DA7" w:rsidP="00162926">
      <w:r>
        <w:lastRenderedPageBreak/>
        <w:t xml:space="preserve">Les résultats devraient s’améliorer après l’introduction : de l’électrification des bus, d’un mécanisme de CEE pour l’industrie. </w:t>
      </w:r>
    </w:p>
    <w:p w14:paraId="3A3BDB99" w14:textId="77777777" w:rsidR="00DF1DA7" w:rsidRDefault="00DF1DA7" w:rsidP="00162926"/>
    <w:p w14:paraId="50A6FC90" w14:textId="69088BFE" w:rsidR="00162926" w:rsidRDefault="00162926" w:rsidP="00162926">
      <w:r>
        <w:t>Bilan CO2 :</w:t>
      </w:r>
    </w:p>
    <w:p w14:paraId="145716BA" w14:textId="28FCCDFD" w:rsidR="00162926" w:rsidRDefault="00332831" w:rsidP="00162926">
      <w:r w:rsidRPr="00332831">
        <w:rPr>
          <w:noProof/>
        </w:rPr>
        <w:drawing>
          <wp:inline distT="0" distB="0" distL="0" distR="0" wp14:anchorId="3B125DF2" wp14:editId="1FCDA568">
            <wp:extent cx="4221652" cy="5842000"/>
            <wp:effectExtent l="0" t="0" r="7620" b="6350"/>
            <wp:docPr id="1723880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222686" cy="5843431"/>
                    </a:xfrm>
                    <a:prstGeom prst="rect">
                      <a:avLst/>
                    </a:prstGeom>
                    <a:noFill/>
                    <a:ln>
                      <a:noFill/>
                    </a:ln>
                  </pic:spPr>
                </pic:pic>
              </a:graphicData>
            </a:graphic>
          </wp:inline>
        </w:drawing>
      </w:r>
    </w:p>
    <w:p w14:paraId="6C0FAB91" w14:textId="77777777" w:rsidR="00162926" w:rsidRDefault="00162926" w:rsidP="00162926"/>
    <w:p w14:paraId="3035DD40" w14:textId="2AD4CCE0" w:rsidR="00162926" w:rsidRDefault="00DF1DA7" w:rsidP="00162926">
      <w:r>
        <w:t xml:space="preserve">Le revenu disponible brut des ménages après paiement des annuités de l’emprunt liées aux travaux de rénovation) et facture énergétique augmente de 3000€ par tête à l’horizon 2050. Cela démontre la rentabilité des travaux d’isolation et d’acquisition des véhicule électriques. </w:t>
      </w:r>
    </w:p>
    <w:p w14:paraId="1D75B898" w14:textId="0932798A" w:rsidR="00162926" w:rsidRDefault="00162926" w:rsidP="00162926"/>
    <w:p w14:paraId="4837589D" w14:textId="710C0C61" w:rsidR="00162926" w:rsidRDefault="00332831" w:rsidP="00162926">
      <w:r w:rsidRPr="00332831">
        <w:rPr>
          <w:noProof/>
        </w:rPr>
        <w:lastRenderedPageBreak/>
        <w:drawing>
          <wp:inline distT="0" distB="0" distL="0" distR="0" wp14:anchorId="797DA33B" wp14:editId="7CFB7572">
            <wp:extent cx="5760720" cy="3392805"/>
            <wp:effectExtent l="0" t="0" r="0" b="0"/>
            <wp:docPr id="43500299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760720" cy="3392805"/>
                    </a:xfrm>
                    <a:prstGeom prst="rect">
                      <a:avLst/>
                    </a:prstGeom>
                    <a:noFill/>
                    <a:ln>
                      <a:noFill/>
                    </a:ln>
                  </pic:spPr>
                </pic:pic>
              </a:graphicData>
            </a:graphic>
          </wp:inline>
        </w:drawing>
      </w:r>
    </w:p>
    <w:p w14:paraId="0E4F5E1F" w14:textId="2BF9F075" w:rsidR="00162926" w:rsidRDefault="00332831" w:rsidP="00162926">
      <w:r w:rsidRPr="00332831">
        <w:rPr>
          <w:noProof/>
        </w:rPr>
        <w:lastRenderedPageBreak/>
        <w:drawing>
          <wp:inline distT="0" distB="0" distL="0" distR="0" wp14:anchorId="08703809" wp14:editId="39812BF4">
            <wp:extent cx="5760720" cy="7009130"/>
            <wp:effectExtent l="0" t="0" r="0" b="1270"/>
            <wp:docPr id="197426417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7009130"/>
                    </a:xfrm>
                    <a:prstGeom prst="rect">
                      <a:avLst/>
                    </a:prstGeom>
                    <a:noFill/>
                    <a:ln>
                      <a:noFill/>
                    </a:ln>
                  </pic:spPr>
                </pic:pic>
              </a:graphicData>
            </a:graphic>
          </wp:inline>
        </w:drawing>
      </w:r>
    </w:p>
    <w:p w14:paraId="15DA91FF" w14:textId="0F62BB6D" w:rsidR="00162926" w:rsidRDefault="00130E3D" w:rsidP="00162926">
      <w:r w:rsidRPr="00130E3D">
        <w:rPr>
          <w:noProof/>
        </w:rPr>
        <w:lastRenderedPageBreak/>
        <w:drawing>
          <wp:inline distT="0" distB="0" distL="0" distR="0" wp14:anchorId="2B893115" wp14:editId="590DB907">
            <wp:extent cx="5760720" cy="5330825"/>
            <wp:effectExtent l="0" t="0" r="0" b="3175"/>
            <wp:docPr id="23631252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0720" cy="5330825"/>
                    </a:xfrm>
                    <a:prstGeom prst="rect">
                      <a:avLst/>
                    </a:prstGeom>
                    <a:noFill/>
                    <a:ln>
                      <a:noFill/>
                    </a:ln>
                  </pic:spPr>
                </pic:pic>
              </a:graphicData>
            </a:graphic>
          </wp:inline>
        </w:drawing>
      </w:r>
    </w:p>
    <w:p w14:paraId="7D1FA918" w14:textId="7E802A5D" w:rsidR="00162926" w:rsidRPr="00DD522C" w:rsidRDefault="00162926" w:rsidP="00162926"/>
    <w:p w14:paraId="42A6E62B" w14:textId="77777777" w:rsidR="00162926" w:rsidRDefault="00162926" w:rsidP="00162926"/>
    <w:p w14:paraId="17D8E18E" w14:textId="35947355" w:rsidR="00162926" w:rsidRDefault="00130E3D" w:rsidP="00162926">
      <w:r>
        <w:rPr>
          <w:noProof/>
        </w:rPr>
        <w:drawing>
          <wp:inline distT="0" distB="0" distL="0" distR="0" wp14:anchorId="5FDEEE79" wp14:editId="7A932F82">
            <wp:extent cx="4170401" cy="2725838"/>
            <wp:effectExtent l="0" t="0" r="1905" b="0"/>
            <wp:docPr id="92879613"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181402" cy="2733028"/>
                    </a:xfrm>
                    <a:prstGeom prst="rect">
                      <a:avLst/>
                    </a:prstGeom>
                    <a:noFill/>
                  </pic:spPr>
                </pic:pic>
              </a:graphicData>
            </a:graphic>
          </wp:inline>
        </w:drawing>
      </w:r>
    </w:p>
    <w:p w14:paraId="40FE33AD" w14:textId="764DADDE" w:rsidR="00FD47D3" w:rsidRDefault="00473110" w:rsidP="00ED185F">
      <w:r w:rsidRPr="00473110">
        <w:rPr>
          <w:noProof/>
        </w:rPr>
        <w:lastRenderedPageBreak/>
        <w:drawing>
          <wp:inline distT="0" distB="0" distL="0" distR="0" wp14:anchorId="26341DA2" wp14:editId="30263252">
            <wp:extent cx="5760720" cy="1845310"/>
            <wp:effectExtent l="0" t="0" r="0" b="2540"/>
            <wp:docPr id="209614185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760720" cy="1845310"/>
                    </a:xfrm>
                    <a:prstGeom prst="rect">
                      <a:avLst/>
                    </a:prstGeom>
                    <a:noFill/>
                    <a:ln>
                      <a:noFill/>
                    </a:ln>
                  </pic:spPr>
                </pic:pic>
              </a:graphicData>
            </a:graphic>
          </wp:inline>
        </w:drawing>
      </w:r>
    </w:p>
    <w:p w14:paraId="4C0B7D3B" w14:textId="77777777" w:rsidR="00166434" w:rsidRPr="00166434" w:rsidRDefault="00166434" w:rsidP="00ED185F"/>
    <w:p w14:paraId="73DA0440" w14:textId="5AAE2A62" w:rsidR="00AD2173" w:rsidRDefault="00473110" w:rsidP="00ED185F">
      <w:pPr>
        <w:rPr>
          <w:lang w:val="en-GB"/>
        </w:rPr>
      </w:pPr>
      <w:r w:rsidRPr="00473110">
        <w:rPr>
          <w:noProof/>
        </w:rPr>
        <w:drawing>
          <wp:inline distT="0" distB="0" distL="0" distR="0" wp14:anchorId="139C5320" wp14:editId="6DDB999B">
            <wp:extent cx="5760720" cy="4806315"/>
            <wp:effectExtent l="0" t="0" r="0" b="0"/>
            <wp:docPr id="20514483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60720" cy="4806315"/>
                    </a:xfrm>
                    <a:prstGeom prst="rect">
                      <a:avLst/>
                    </a:prstGeom>
                    <a:noFill/>
                    <a:ln>
                      <a:noFill/>
                    </a:ln>
                  </pic:spPr>
                </pic:pic>
              </a:graphicData>
            </a:graphic>
          </wp:inline>
        </w:drawing>
      </w:r>
    </w:p>
    <w:p w14:paraId="30A25822" w14:textId="77777777" w:rsidR="00AD2173" w:rsidRPr="00572767" w:rsidRDefault="00AD2173" w:rsidP="00ED185F">
      <w:pPr>
        <w:rPr>
          <w:lang w:val="en-GB"/>
        </w:rPr>
      </w:pPr>
    </w:p>
    <w:p w14:paraId="7D5F7351" w14:textId="77777777" w:rsidR="00B40443" w:rsidRPr="00572767" w:rsidRDefault="00B40443" w:rsidP="008C4BFD">
      <w:pPr>
        <w:rPr>
          <w:lang w:val="en-GB"/>
        </w:rPr>
      </w:pPr>
    </w:p>
    <w:p w14:paraId="603797ED" w14:textId="77777777" w:rsidR="00B40443" w:rsidRPr="00572767" w:rsidRDefault="00B40443" w:rsidP="008C4BFD">
      <w:pPr>
        <w:rPr>
          <w:lang w:val="en-GB"/>
        </w:rPr>
      </w:pPr>
    </w:p>
    <w:p w14:paraId="6D658AAB" w14:textId="77777777" w:rsidR="00B40443" w:rsidRPr="00572767" w:rsidRDefault="00B40443" w:rsidP="008C4BFD">
      <w:pPr>
        <w:rPr>
          <w:lang w:val="en-GB"/>
        </w:rPr>
      </w:pPr>
    </w:p>
    <w:p w14:paraId="59879963" w14:textId="77777777" w:rsidR="008C4BFD" w:rsidRPr="00572767" w:rsidRDefault="008C4BFD" w:rsidP="008C4BFD">
      <w:pPr>
        <w:rPr>
          <w:lang w:val="en-GB"/>
        </w:rPr>
      </w:pPr>
    </w:p>
    <w:p w14:paraId="22EDF915" w14:textId="77777777" w:rsidR="008C4BFD" w:rsidRPr="00572767" w:rsidRDefault="008C4BFD" w:rsidP="008C4BFD">
      <w:pPr>
        <w:rPr>
          <w:lang w:val="en-GB"/>
        </w:rPr>
      </w:pPr>
    </w:p>
    <w:sectPr w:rsidR="008C4BFD" w:rsidRPr="00572767">
      <w:footerReference w:type="defaul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F796B" w14:textId="77777777" w:rsidR="00C00988" w:rsidRDefault="00C00988" w:rsidP="00892157">
      <w:pPr>
        <w:spacing w:after="0" w:line="240" w:lineRule="auto"/>
      </w:pPr>
      <w:r>
        <w:separator/>
      </w:r>
    </w:p>
  </w:endnote>
  <w:endnote w:type="continuationSeparator" w:id="0">
    <w:p w14:paraId="4006592F" w14:textId="77777777" w:rsidR="00C00988" w:rsidRDefault="00C00988" w:rsidP="0089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rianne Light">
    <w:altName w:val="Calibri"/>
    <w:panose1 w:val="02000000000000000000"/>
    <w:charset w:val="00"/>
    <w:family w:val="modern"/>
    <w:notTrueType/>
    <w:pitch w:val="variable"/>
    <w:sig w:usb0="0000000F"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064369"/>
      <w:docPartObj>
        <w:docPartGallery w:val="Page Numbers (Bottom of Page)"/>
        <w:docPartUnique/>
      </w:docPartObj>
    </w:sdtPr>
    <w:sdtContent>
      <w:p w14:paraId="107247BF" w14:textId="02108D78" w:rsidR="009102B3" w:rsidRDefault="009102B3">
        <w:pPr>
          <w:pStyle w:val="Pieddepage"/>
          <w:jc w:val="right"/>
        </w:pPr>
        <w:r>
          <w:fldChar w:fldCharType="begin"/>
        </w:r>
        <w:r>
          <w:instrText>PAGE   \* MERGEFORMAT</w:instrText>
        </w:r>
        <w:r>
          <w:fldChar w:fldCharType="separate"/>
        </w:r>
        <w:r>
          <w:t>2</w:t>
        </w:r>
        <w:r>
          <w:fldChar w:fldCharType="end"/>
        </w:r>
      </w:p>
    </w:sdtContent>
  </w:sdt>
  <w:p w14:paraId="2EBD2B97" w14:textId="77777777" w:rsidR="009102B3" w:rsidRDefault="009102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16074" w14:textId="77777777" w:rsidR="00C00988" w:rsidRDefault="00C00988" w:rsidP="00892157">
      <w:pPr>
        <w:spacing w:after="0" w:line="240" w:lineRule="auto"/>
      </w:pPr>
      <w:r>
        <w:separator/>
      </w:r>
    </w:p>
  </w:footnote>
  <w:footnote w:type="continuationSeparator" w:id="0">
    <w:p w14:paraId="626E01BC" w14:textId="77777777" w:rsidR="00C00988" w:rsidRDefault="00C00988" w:rsidP="00892157">
      <w:pPr>
        <w:spacing w:after="0" w:line="240" w:lineRule="auto"/>
      </w:pPr>
      <w:r>
        <w:continuationSeparator/>
      </w:r>
    </w:p>
  </w:footnote>
  <w:footnote w:id="1">
    <w:p w14:paraId="6CB72D3A" w14:textId="77777777" w:rsidR="00892157" w:rsidRDefault="00892157" w:rsidP="00892157">
      <w:r>
        <w:footnoteRef/>
      </w:r>
      <w:r>
        <w:t xml:space="preserve"> </w:t>
      </w:r>
      <w:hyperlink r:id="rId1">
        <w:r w:rsidRPr="4CECF6E7">
          <w:rPr>
            <w:rStyle w:val="Lienhypertexte"/>
          </w:rPr>
          <w:t>www.threeme.org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37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F2F55"/>
    <w:multiLevelType w:val="hybridMultilevel"/>
    <w:tmpl w:val="0674F32C"/>
    <w:lvl w:ilvl="0" w:tplc="040C0001">
      <w:start w:val="1"/>
      <w:numFmt w:val="bullet"/>
      <w:lvlText w:val=""/>
      <w:lvlJc w:val="left"/>
      <w:pPr>
        <w:ind w:left="720" w:hanging="360"/>
      </w:pPr>
      <w:rPr>
        <w:rFonts w:ascii="Symbol" w:hAnsi="Symbol" w:hint="default"/>
      </w:rPr>
    </w:lvl>
    <w:lvl w:ilvl="1" w:tplc="E682AE3E">
      <w:numFmt w:val="bullet"/>
      <w:lvlText w:val="-"/>
      <w:lvlJc w:val="left"/>
      <w:pPr>
        <w:ind w:left="107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D5748"/>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893EA4"/>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070F6B"/>
    <w:multiLevelType w:val="hybridMultilevel"/>
    <w:tmpl w:val="A8DC74A0"/>
    <w:lvl w:ilvl="0" w:tplc="040C0001">
      <w:start w:val="1"/>
      <w:numFmt w:val="bullet"/>
      <w:lvlText w:val=""/>
      <w:lvlJc w:val="left"/>
      <w:pPr>
        <w:ind w:left="720" w:hanging="360"/>
      </w:pPr>
      <w:rPr>
        <w:rFonts w:ascii="Symbol" w:hAnsi="Symbol" w:hint="default"/>
      </w:rPr>
    </w:lvl>
    <w:lvl w:ilvl="1" w:tplc="FDCE648A">
      <w:numFmt w:val="bullet"/>
      <w:lvlText w:val="-"/>
      <w:lvlJc w:val="left"/>
      <w:pPr>
        <w:ind w:left="1070" w:hanging="360"/>
      </w:pPr>
      <w:rPr>
        <w:rFonts w:ascii="Calibri" w:eastAsiaTheme="minorHAnsi" w:hAnsi="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7F111A"/>
    <w:multiLevelType w:val="hybridMultilevel"/>
    <w:tmpl w:val="85349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3A1237"/>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7512B47"/>
    <w:multiLevelType w:val="hybridMultilevel"/>
    <w:tmpl w:val="EB7C9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42B84"/>
    <w:multiLevelType w:val="hybridMultilevel"/>
    <w:tmpl w:val="D534B0D8"/>
    <w:lvl w:ilvl="0" w:tplc="040C0001">
      <w:start w:val="1"/>
      <w:numFmt w:val="bullet"/>
      <w:lvlText w:val=""/>
      <w:lvlJc w:val="left"/>
      <w:pPr>
        <w:ind w:left="720" w:hanging="360"/>
      </w:pPr>
      <w:rPr>
        <w:rFonts w:ascii="Symbol" w:hAnsi="Symbol" w:hint="default"/>
      </w:rPr>
    </w:lvl>
    <w:lvl w:ilvl="1" w:tplc="E682AE3E">
      <w:numFmt w:val="bullet"/>
      <w:lvlText w:val="-"/>
      <w:lvlJc w:val="left"/>
      <w:pPr>
        <w:ind w:left="107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255537"/>
    <w:multiLevelType w:val="hybridMultilevel"/>
    <w:tmpl w:val="270E91D4"/>
    <w:lvl w:ilvl="0" w:tplc="E682AE3E">
      <w:numFmt w:val="bullet"/>
      <w:lvlText w:val="-"/>
      <w:lvlJc w:val="left"/>
      <w:pPr>
        <w:ind w:left="1070" w:hanging="360"/>
      </w:pPr>
      <w:rPr>
        <w:rFonts w:ascii="Calibri" w:eastAsiaTheme="minorHAnsi" w:hAnsi="Calibri" w:cs="Calibri"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0" w15:restartNumberingAfterBreak="0">
    <w:nsid w:val="1E1139AD"/>
    <w:multiLevelType w:val="hybridMultilevel"/>
    <w:tmpl w:val="E0C69E28"/>
    <w:lvl w:ilvl="0" w:tplc="040C0001">
      <w:start w:val="1"/>
      <w:numFmt w:val="bullet"/>
      <w:lvlText w:val=""/>
      <w:lvlJc w:val="left"/>
      <w:pPr>
        <w:ind w:left="720" w:hanging="360"/>
      </w:pPr>
      <w:rPr>
        <w:rFonts w:ascii="Symbol" w:hAnsi="Symbol" w:hint="default"/>
      </w:rPr>
    </w:lvl>
    <w:lvl w:ilvl="1" w:tplc="E682AE3E">
      <w:numFmt w:val="bullet"/>
      <w:lvlText w:val="-"/>
      <w:lvlJc w:val="left"/>
      <w:pPr>
        <w:ind w:left="107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82124B"/>
    <w:multiLevelType w:val="hybridMultilevel"/>
    <w:tmpl w:val="24CAB0DE"/>
    <w:lvl w:ilvl="0" w:tplc="1BAAA2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846350"/>
    <w:multiLevelType w:val="hybridMultilevel"/>
    <w:tmpl w:val="9D08D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425A00"/>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74365B0"/>
    <w:multiLevelType w:val="hybridMultilevel"/>
    <w:tmpl w:val="FBC6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0D4280"/>
    <w:multiLevelType w:val="hybridMultilevel"/>
    <w:tmpl w:val="AF0863D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6" w15:restartNumberingAfterBreak="0">
    <w:nsid w:val="2DA66696"/>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EC16A1E"/>
    <w:multiLevelType w:val="hybridMultilevel"/>
    <w:tmpl w:val="68620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513F0D"/>
    <w:multiLevelType w:val="hybridMultilevel"/>
    <w:tmpl w:val="2F74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FD7A8B"/>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69A680A"/>
    <w:multiLevelType w:val="hybridMultilevel"/>
    <w:tmpl w:val="100CEBEC"/>
    <w:lvl w:ilvl="0" w:tplc="51CEAA4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3C415C6C"/>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DE52B38"/>
    <w:multiLevelType w:val="hybridMultilevel"/>
    <w:tmpl w:val="8A3209D0"/>
    <w:lvl w:ilvl="0" w:tplc="FDCE648A">
      <w:numFmt w:val="bullet"/>
      <w:lvlText w:val="-"/>
      <w:lvlJc w:val="left"/>
      <w:pPr>
        <w:ind w:left="1080" w:hanging="360"/>
      </w:pPr>
      <w:rPr>
        <w:rFonts w:ascii="Calibri" w:eastAsiaTheme="minorHAns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F8102E5"/>
    <w:multiLevelType w:val="hybridMultilevel"/>
    <w:tmpl w:val="98C0A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E24A77"/>
    <w:multiLevelType w:val="hybridMultilevel"/>
    <w:tmpl w:val="EC2A9B2A"/>
    <w:lvl w:ilvl="0" w:tplc="27160446">
      <w:start w:val="1"/>
      <w:numFmt w:val="bullet"/>
      <w:lvlText w:val="•"/>
      <w:lvlJc w:val="left"/>
      <w:pPr>
        <w:tabs>
          <w:tab w:val="num" w:pos="720"/>
        </w:tabs>
        <w:ind w:left="720" w:hanging="360"/>
      </w:pPr>
      <w:rPr>
        <w:rFonts w:ascii="Arial" w:hAnsi="Arial" w:hint="default"/>
      </w:rPr>
    </w:lvl>
    <w:lvl w:ilvl="1" w:tplc="448074FE" w:tentative="1">
      <w:start w:val="1"/>
      <w:numFmt w:val="bullet"/>
      <w:lvlText w:val="•"/>
      <w:lvlJc w:val="left"/>
      <w:pPr>
        <w:tabs>
          <w:tab w:val="num" w:pos="1440"/>
        </w:tabs>
        <w:ind w:left="1440" w:hanging="360"/>
      </w:pPr>
      <w:rPr>
        <w:rFonts w:ascii="Arial" w:hAnsi="Arial" w:hint="default"/>
      </w:rPr>
    </w:lvl>
    <w:lvl w:ilvl="2" w:tplc="CDA00728" w:tentative="1">
      <w:start w:val="1"/>
      <w:numFmt w:val="bullet"/>
      <w:lvlText w:val="•"/>
      <w:lvlJc w:val="left"/>
      <w:pPr>
        <w:tabs>
          <w:tab w:val="num" w:pos="2160"/>
        </w:tabs>
        <w:ind w:left="2160" w:hanging="360"/>
      </w:pPr>
      <w:rPr>
        <w:rFonts w:ascii="Arial" w:hAnsi="Arial" w:hint="default"/>
      </w:rPr>
    </w:lvl>
    <w:lvl w:ilvl="3" w:tplc="EC26017A" w:tentative="1">
      <w:start w:val="1"/>
      <w:numFmt w:val="bullet"/>
      <w:lvlText w:val="•"/>
      <w:lvlJc w:val="left"/>
      <w:pPr>
        <w:tabs>
          <w:tab w:val="num" w:pos="2880"/>
        </w:tabs>
        <w:ind w:left="2880" w:hanging="360"/>
      </w:pPr>
      <w:rPr>
        <w:rFonts w:ascii="Arial" w:hAnsi="Arial" w:hint="default"/>
      </w:rPr>
    </w:lvl>
    <w:lvl w:ilvl="4" w:tplc="0E2E421A" w:tentative="1">
      <w:start w:val="1"/>
      <w:numFmt w:val="bullet"/>
      <w:lvlText w:val="•"/>
      <w:lvlJc w:val="left"/>
      <w:pPr>
        <w:tabs>
          <w:tab w:val="num" w:pos="3600"/>
        </w:tabs>
        <w:ind w:left="3600" w:hanging="360"/>
      </w:pPr>
      <w:rPr>
        <w:rFonts w:ascii="Arial" w:hAnsi="Arial" w:hint="default"/>
      </w:rPr>
    </w:lvl>
    <w:lvl w:ilvl="5" w:tplc="5D12DB88" w:tentative="1">
      <w:start w:val="1"/>
      <w:numFmt w:val="bullet"/>
      <w:lvlText w:val="•"/>
      <w:lvlJc w:val="left"/>
      <w:pPr>
        <w:tabs>
          <w:tab w:val="num" w:pos="4320"/>
        </w:tabs>
        <w:ind w:left="4320" w:hanging="360"/>
      </w:pPr>
      <w:rPr>
        <w:rFonts w:ascii="Arial" w:hAnsi="Arial" w:hint="default"/>
      </w:rPr>
    </w:lvl>
    <w:lvl w:ilvl="6" w:tplc="AC70B45E" w:tentative="1">
      <w:start w:val="1"/>
      <w:numFmt w:val="bullet"/>
      <w:lvlText w:val="•"/>
      <w:lvlJc w:val="left"/>
      <w:pPr>
        <w:tabs>
          <w:tab w:val="num" w:pos="5040"/>
        </w:tabs>
        <w:ind w:left="5040" w:hanging="360"/>
      </w:pPr>
      <w:rPr>
        <w:rFonts w:ascii="Arial" w:hAnsi="Arial" w:hint="default"/>
      </w:rPr>
    </w:lvl>
    <w:lvl w:ilvl="7" w:tplc="1B1AF408" w:tentative="1">
      <w:start w:val="1"/>
      <w:numFmt w:val="bullet"/>
      <w:lvlText w:val="•"/>
      <w:lvlJc w:val="left"/>
      <w:pPr>
        <w:tabs>
          <w:tab w:val="num" w:pos="5760"/>
        </w:tabs>
        <w:ind w:left="5760" w:hanging="360"/>
      </w:pPr>
      <w:rPr>
        <w:rFonts w:ascii="Arial" w:hAnsi="Arial" w:hint="default"/>
      </w:rPr>
    </w:lvl>
    <w:lvl w:ilvl="8" w:tplc="605C0FD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C113A5"/>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4A52236"/>
    <w:multiLevelType w:val="hybridMultilevel"/>
    <w:tmpl w:val="250CC5DE"/>
    <w:lvl w:ilvl="0" w:tplc="D0E0BE3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040ADD"/>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80C7B89"/>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C72C64"/>
    <w:multiLevelType w:val="multilevel"/>
    <w:tmpl w:val="F586980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552352D"/>
    <w:multiLevelType w:val="hybridMultilevel"/>
    <w:tmpl w:val="720CA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685DB9"/>
    <w:multiLevelType w:val="hybridMultilevel"/>
    <w:tmpl w:val="EB8C0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100013"/>
    <w:multiLevelType w:val="hybridMultilevel"/>
    <w:tmpl w:val="0C4C09C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B4A528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8D5AD4"/>
    <w:multiLevelType w:val="hybridMultilevel"/>
    <w:tmpl w:val="787C8CC0"/>
    <w:lvl w:ilvl="0" w:tplc="064E4F56">
      <w:start w:val="1"/>
      <w:numFmt w:val="bullet"/>
      <w:lvlText w:val="•"/>
      <w:lvlJc w:val="left"/>
      <w:pPr>
        <w:tabs>
          <w:tab w:val="num" w:pos="720"/>
        </w:tabs>
        <w:ind w:left="720" w:hanging="360"/>
      </w:pPr>
      <w:rPr>
        <w:rFonts w:ascii="Arial" w:hAnsi="Arial" w:hint="default"/>
      </w:rPr>
    </w:lvl>
    <w:lvl w:ilvl="1" w:tplc="07640102">
      <w:numFmt w:val="bullet"/>
      <w:lvlText w:val="•"/>
      <w:lvlJc w:val="left"/>
      <w:pPr>
        <w:tabs>
          <w:tab w:val="num" w:pos="1440"/>
        </w:tabs>
        <w:ind w:left="1440" w:hanging="360"/>
      </w:pPr>
      <w:rPr>
        <w:rFonts w:ascii="Arial" w:hAnsi="Arial" w:hint="default"/>
      </w:rPr>
    </w:lvl>
    <w:lvl w:ilvl="2" w:tplc="E840A080">
      <w:start w:val="1"/>
      <w:numFmt w:val="bullet"/>
      <w:lvlText w:val="•"/>
      <w:lvlJc w:val="left"/>
      <w:pPr>
        <w:tabs>
          <w:tab w:val="num" w:pos="2160"/>
        </w:tabs>
        <w:ind w:left="2160" w:hanging="360"/>
      </w:pPr>
      <w:rPr>
        <w:rFonts w:ascii="Arial" w:hAnsi="Arial" w:hint="default"/>
      </w:rPr>
    </w:lvl>
    <w:lvl w:ilvl="3" w:tplc="BCF4943A" w:tentative="1">
      <w:start w:val="1"/>
      <w:numFmt w:val="bullet"/>
      <w:lvlText w:val="•"/>
      <w:lvlJc w:val="left"/>
      <w:pPr>
        <w:tabs>
          <w:tab w:val="num" w:pos="2880"/>
        </w:tabs>
        <w:ind w:left="2880" w:hanging="360"/>
      </w:pPr>
      <w:rPr>
        <w:rFonts w:ascii="Arial" w:hAnsi="Arial" w:hint="default"/>
      </w:rPr>
    </w:lvl>
    <w:lvl w:ilvl="4" w:tplc="126ACA6A" w:tentative="1">
      <w:start w:val="1"/>
      <w:numFmt w:val="bullet"/>
      <w:lvlText w:val="•"/>
      <w:lvlJc w:val="left"/>
      <w:pPr>
        <w:tabs>
          <w:tab w:val="num" w:pos="3600"/>
        </w:tabs>
        <w:ind w:left="3600" w:hanging="360"/>
      </w:pPr>
      <w:rPr>
        <w:rFonts w:ascii="Arial" w:hAnsi="Arial" w:hint="default"/>
      </w:rPr>
    </w:lvl>
    <w:lvl w:ilvl="5" w:tplc="FC32A9DE" w:tentative="1">
      <w:start w:val="1"/>
      <w:numFmt w:val="bullet"/>
      <w:lvlText w:val="•"/>
      <w:lvlJc w:val="left"/>
      <w:pPr>
        <w:tabs>
          <w:tab w:val="num" w:pos="4320"/>
        </w:tabs>
        <w:ind w:left="4320" w:hanging="360"/>
      </w:pPr>
      <w:rPr>
        <w:rFonts w:ascii="Arial" w:hAnsi="Arial" w:hint="default"/>
      </w:rPr>
    </w:lvl>
    <w:lvl w:ilvl="6" w:tplc="250698D8" w:tentative="1">
      <w:start w:val="1"/>
      <w:numFmt w:val="bullet"/>
      <w:lvlText w:val="•"/>
      <w:lvlJc w:val="left"/>
      <w:pPr>
        <w:tabs>
          <w:tab w:val="num" w:pos="5040"/>
        </w:tabs>
        <w:ind w:left="5040" w:hanging="360"/>
      </w:pPr>
      <w:rPr>
        <w:rFonts w:ascii="Arial" w:hAnsi="Arial" w:hint="default"/>
      </w:rPr>
    </w:lvl>
    <w:lvl w:ilvl="7" w:tplc="3BFA561E" w:tentative="1">
      <w:start w:val="1"/>
      <w:numFmt w:val="bullet"/>
      <w:lvlText w:val="•"/>
      <w:lvlJc w:val="left"/>
      <w:pPr>
        <w:tabs>
          <w:tab w:val="num" w:pos="5760"/>
        </w:tabs>
        <w:ind w:left="5760" w:hanging="360"/>
      </w:pPr>
      <w:rPr>
        <w:rFonts w:ascii="Arial" w:hAnsi="Arial" w:hint="default"/>
      </w:rPr>
    </w:lvl>
    <w:lvl w:ilvl="8" w:tplc="3502157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782A23"/>
    <w:multiLevelType w:val="hybridMultilevel"/>
    <w:tmpl w:val="86645098"/>
    <w:lvl w:ilvl="0" w:tplc="2B76CC76">
      <w:start w:val="1"/>
      <w:numFmt w:val="bullet"/>
      <w:lvlText w:val="•"/>
      <w:lvlJc w:val="left"/>
      <w:pPr>
        <w:tabs>
          <w:tab w:val="num" w:pos="720"/>
        </w:tabs>
        <w:ind w:left="720" w:hanging="360"/>
      </w:pPr>
      <w:rPr>
        <w:rFonts w:ascii="Arial" w:hAnsi="Arial" w:hint="default"/>
      </w:rPr>
    </w:lvl>
    <w:lvl w:ilvl="1" w:tplc="67EE7E48">
      <w:start w:val="1"/>
      <w:numFmt w:val="bullet"/>
      <w:lvlText w:val="•"/>
      <w:lvlJc w:val="left"/>
      <w:pPr>
        <w:tabs>
          <w:tab w:val="num" w:pos="1440"/>
        </w:tabs>
        <w:ind w:left="1440" w:hanging="360"/>
      </w:pPr>
      <w:rPr>
        <w:rFonts w:ascii="Arial" w:hAnsi="Arial" w:hint="default"/>
      </w:rPr>
    </w:lvl>
    <w:lvl w:ilvl="2" w:tplc="F2B8057E" w:tentative="1">
      <w:start w:val="1"/>
      <w:numFmt w:val="bullet"/>
      <w:lvlText w:val="•"/>
      <w:lvlJc w:val="left"/>
      <w:pPr>
        <w:tabs>
          <w:tab w:val="num" w:pos="2160"/>
        </w:tabs>
        <w:ind w:left="2160" w:hanging="360"/>
      </w:pPr>
      <w:rPr>
        <w:rFonts w:ascii="Arial" w:hAnsi="Arial" w:hint="default"/>
      </w:rPr>
    </w:lvl>
    <w:lvl w:ilvl="3" w:tplc="2B5A81D0" w:tentative="1">
      <w:start w:val="1"/>
      <w:numFmt w:val="bullet"/>
      <w:lvlText w:val="•"/>
      <w:lvlJc w:val="left"/>
      <w:pPr>
        <w:tabs>
          <w:tab w:val="num" w:pos="2880"/>
        </w:tabs>
        <w:ind w:left="2880" w:hanging="360"/>
      </w:pPr>
      <w:rPr>
        <w:rFonts w:ascii="Arial" w:hAnsi="Arial" w:hint="default"/>
      </w:rPr>
    </w:lvl>
    <w:lvl w:ilvl="4" w:tplc="67FA5F5A" w:tentative="1">
      <w:start w:val="1"/>
      <w:numFmt w:val="bullet"/>
      <w:lvlText w:val="•"/>
      <w:lvlJc w:val="left"/>
      <w:pPr>
        <w:tabs>
          <w:tab w:val="num" w:pos="3600"/>
        </w:tabs>
        <w:ind w:left="3600" w:hanging="360"/>
      </w:pPr>
      <w:rPr>
        <w:rFonts w:ascii="Arial" w:hAnsi="Arial" w:hint="default"/>
      </w:rPr>
    </w:lvl>
    <w:lvl w:ilvl="5" w:tplc="7486DC36" w:tentative="1">
      <w:start w:val="1"/>
      <w:numFmt w:val="bullet"/>
      <w:lvlText w:val="•"/>
      <w:lvlJc w:val="left"/>
      <w:pPr>
        <w:tabs>
          <w:tab w:val="num" w:pos="4320"/>
        </w:tabs>
        <w:ind w:left="4320" w:hanging="360"/>
      </w:pPr>
      <w:rPr>
        <w:rFonts w:ascii="Arial" w:hAnsi="Arial" w:hint="default"/>
      </w:rPr>
    </w:lvl>
    <w:lvl w:ilvl="6" w:tplc="C0B6A0B0" w:tentative="1">
      <w:start w:val="1"/>
      <w:numFmt w:val="bullet"/>
      <w:lvlText w:val="•"/>
      <w:lvlJc w:val="left"/>
      <w:pPr>
        <w:tabs>
          <w:tab w:val="num" w:pos="5040"/>
        </w:tabs>
        <w:ind w:left="5040" w:hanging="360"/>
      </w:pPr>
      <w:rPr>
        <w:rFonts w:ascii="Arial" w:hAnsi="Arial" w:hint="default"/>
      </w:rPr>
    </w:lvl>
    <w:lvl w:ilvl="7" w:tplc="164A7CAE" w:tentative="1">
      <w:start w:val="1"/>
      <w:numFmt w:val="bullet"/>
      <w:lvlText w:val="•"/>
      <w:lvlJc w:val="left"/>
      <w:pPr>
        <w:tabs>
          <w:tab w:val="num" w:pos="5760"/>
        </w:tabs>
        <w:ind w:left="5760" w:hanging="360"/>
      </w:pPr>
      <w:rPr>
        <w:rFonts w:ascii="Arial" w:hAnsi="Arial" w:hint="default"/>
      </w:rPr>
    </w:lvl>
    <w:lvl w:ilvl="8" w:tplc="BD74B18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E641F86"/>
    <w:multiLevelType w:val="hybridMultilevel"/>
    <w:tmpl w:val="89F01FF8"/>
    <w:lvl w:ilvl="0" w:tplc="4686EB32">
      <w:start w:val="20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0613806">
    <w:abstractNumId w:val="32"/>
  </w:num>
  <w:num w:numId="2" w16cid:durableId="1837574279">
    <w:abstractNumId w:val="33"/>
  </w:num>
  <w:num w:numId="3" w16cid:durableId="1954284937">
    <w:abstractNumId w:val="6"/>
  </w:num>
  <w:num w:numId="4" w16cid:durableId="325016733">
    <w:abstractNumId w:val="21"/>
  </w:num>
  <w:num w:numId="5" w16cid:durableId="1014649953">
    <w:abstractNumId w:val="10"/>
  </w:num>
  <w:num w:numId="6" w16cid:durableId="1577937251">
    <w:abstractNumId w:val="25"/>
  </w:num>
  <w:num w:numId="7" w16cid:durableId="1993173253">
    <w:abstractNumId w:val="13"/>
  </w:num>
  <w:num w:numId="8" w16cid:durableId="1775856532">
    <w:abstractNumId w:val="28"/>
  </w:num>
  <w:num w:numId="9" w16cid:durableId="1271083554">
    <w:abstractNumId w:val="2"/>
  </w:num>
  <w:num w:numId="10" w16cid:durableId="333924454">
    <w:abstractNumId w:val="18"/>
  </w:num>
  <w:num w:numId="11" w16cid:durableId="553588141">
    <w:abstractNumId w:val="23"/>
  </w:num>
  <w:num w:numId="12" w16cid:durableId="15890782">
    <w:abstractNumId w:val="8"/>
  </w:num>
  <w:num w:numId="13" w16cid:durableId="1074082485">
    <w:abstractNumId w:val="5"/>
  </w:num>
  <w:num w:numId="14" w16cid:durableId="1543438977">
    <w:abstractNumId w:val="19"/>
  </w:num>
  <w:num w:numId="15" w16cid:durableId="1613703632">
    <w:abstractNumId w:val="29"/>
  </w:num>
  <w:num w:numId="16" w16cid:durableId="1625424458">
    <w:abstractNumId w:val="0"/>
  </w:num>
  <w:num w:numId="17" w16cid:durableId="1644650866">
    <w:abstractNumId w:val="7"/>
  </w:num>
  <w:num w:numId="18" w16cid:durableId="936475076">
    <w:abstractNumId w:val="12"/>
  </w:num>
  <w:num w:numId="19" w16cid:durableId="480923316">
    <w:abstractNumId w:val="3"/>
  </w:num>
  <w:num w:numId="20" w16cid:durableId="885340177">
    <w:abstractNumId w:val="36"/>
  </w:num>
  <w:num w:numId="21" w16cid:durableId="90512546">
    <w:abstractNumId w:val="17"/>
  </w:num>
  <w:num w:numId="22" w16cid:durableId="515000640">
    <w:abstractNumId w:val="15"/>
  </w:num>
  <w:num w:numId="23" w16cid:durableId="1577127488">
    <w:abstractNumId w:val="16"/>
  </w:num>
  <w:num w:numId="24" w16cid:durableId="107361169">
    <w:abstractNumId w:val="9"/>
  </w:num>
  <w:num w:numId="25" w16cid:durableId="1942375012">
    <w:abstractNumId w:val="4"/>
  </w:num>
  <w:num w:numId="26" w16cid:durableId="868687433">
    <w:abstractNumId w:val="22"/>
  </w:num>
  <w:num w:numId="27" w16cid:durableId="2097626740">
    <w:abstractNumId w:val="14"/>
  </w:num>
  <w:num w:numId="28" w16cid:durableId="262692673">
    <w:abstractNumId w:val="34"/>
  </w:num>
  <w:num w:numId="29" w16cid:durableId="500968449">
    <w:abstractNumId w:val="35"/>
  </w:num>
  <w:num w:numId="30" w16cid:durableId="1866864386">
    <w:abstractNumId w:val="20"/>
  </w:num>
  <w:num w:numId="31" w16cid:durableId="317658601">
    <w:abstractNumId w:val="24"/>
  </w:num>
  <w:num w:numId="32" w16cid:durableId="1281956516">
    <w:abstractNumId w:val="11"/>
  </w:num>
  <w:num w:numId="33" w16cid:durableId="1260068617">
    <w:abstractNumId w:val="30"/>
  </w:num>
  <w:num w:numId="34" w16cid:durableId="2008630357">
    <w:abstractNumId w:val="27"/>
  </w:num>
  <w:num w:numId="35" w16cid:durableId="108009015">
    <w:abstractNumId w:val="26"/>
  </w:num>
  <w:num w:numId="36" w16cid:durableId="1705405768">
    <w:abstractNumId w:val="1"/>
  </w:num>
  <w:num w:numId="37" w16cid:durableId="1913348401">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LONNEC Gael">
    <w15:presenceInfo w15:providerId="AD" w15:userId="S::gael.callonnec@ademe.fr::4645a0ba-fe23-43a5-8781-2fec62c78c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53"/>
    <w:rsid w:val="00006AAA"/>
    <w:rsid w:val="00062F24"/>
    <w:rsid w:val="00067282"/>
    <w:rsid w:val="000823FF"/>
    <w:rsid w:val="000B3D45"/>
    <w:rsid w:val="000E44F9"/>
    <w:rsid w:val="00112076"/>
    <w:rsid w:val="00124D4C"/>
    <w:rsid w:val="00130E3D"/>
    <w:rsid w:val="00141F16"/>
    <w:rsid w:val="001443FF"/>
    <w:rsid w:val="00161DE0"/>
    <w:rsid w:val="00162926"/>
    <w:rsid w:val="00166434"/>
    <w:rsid w:val="00180652"/>
    <w:rsid w:val="00181584"/>
    <w:rsid w:val="00182ACE"/>
    <w:rsid w:val="001B262D"/>
    <w:rsid w:val="001D5FBD"/>
    <w:rsid w:val="001E487F"/>
    <w:rsid w:val="001E6856"/>
    <w:rsid w:val="00200AAB"/>
    <w:rsid w:val="00212AAF"/>
    <w:rsid w:val="0023713E"/>
    <w:rsid w:val="00240DA6"/>
    <w:rsid w:val="00241968"/>
    <w:rsid w:val="00245AC3"/>
    <w:rsid w:val="00261002"/>
    <w:rsid w:val="00277A64"/>
    <w:rsid w:val="00296753"/>
    <w:rsid w:val="002D1CA6"/>
    <w:rsid w:val="002D2BEC"/>
    <w:rsid w:val="002D63FC"/>
    <w:rsid w:val="002E6101"/>
    <w:rsid w:val="002E7392"/>
    <w:rsid w:val="002F07DF"/>
    <w:rsid w:val="00302F34"/>
    <w:rsid w:val="003163D3"/>
    <w:rsid w:val="00317568"/>
    <w:rsid w:val="00332831"/>
    <w:rsid w:val="00341E6D"/>
    <w:rsid w:val="00365520"/>
    <w:rsid w:val="003672C4"/>
    <w:rsid w:val="003B0B20"/>
    <w:rsid w:val="003B389C"/>
    <w:rsid w:val="003B6B83"/>
    <w:rsid w:val="003C3C1B"/>
    <w:rsid w:val="003E2F76"/>
    <w:rsid w:val="003E6D97"/>
    <w:rsid w:val="00407E5C"/>
    <w:rsid w:val="00455993"/>
    <w:rsid w:val="0047274A"/>
    <w:rsid w:val="00473110"/>
    <w:rsid w:val="0047770D"/>
    <w:rsid w:val="004970AC"/>
    <w:rsid w:val="0049745C"/>
    <w:rsid w:val="004A1088"/>
    <w:rsid w:val="004A2472"/>
    <w:rsid w:val="004A6076"/>
    <w:rsid w:val="004D0FD3"/>
    <w:rsid w:val="004E05ED"/>
    <w:rsid w:val="004E10EB"/>
    <w:rsid w:val="004E4AE1"/>
    <w:rsid w:val="00504696"/>
    <w:rsid w:val="00572767"/>
    <w:rsid w:val="005817E4"/>
    <w:rsid w:val="005851BB"/>
    <w:rsid w:val="00593582"/>
    <w:rsid w:val="005A40DE"/>
    <w:rsid w:val="005C0DCF"/>
    <w:rsid w:val="005C36BD"/>
    <w:rsid w:val="005D53BC"/>
    <w:rsid w:val="005D6799"/>
    <w:rsid w:val="005F04DC"/>
    <w:rsid w:val="00603216"/>
    <w:rsid w:val="00604395"/>
    <w:rsid w:val="00607B55"/>
    <w:rsid w:val="00612653"/>
    <w:rsid w:val="006948EF"/>
    <w:rsid w:val="006B2B18"/>
    <w:rsid w:val="006C3BBC"/>
    <w:rsid w:val="006D5AB5"/>
    <w:rsid w:val="006D6174"/>
    <w:rsid w:val="006E1A37"/>
    <w:rsid w:val="006F09F6"/>
    <w:rsid w:val="006F51BF"/>
    <w:rsid w:val="00725A96"/>
    <w:rsid w:val="007630C8"/>
    <w:rsid w:val="00764532"/>
    <w:rsid w:val="007818F5"/>
    <w:rsid w:val="007B200D"/>
    <w:rsid w:val="007D0DB3"/>
    <w:rsid w:val="007E2BEE"/>
    <w:rsid w:val="007F7BDC"/>
    <w:rsid w:val="00851FCD"/>
    <w:rsid w:val="008732AC"/>
    <w:rsid w:val="00876855"/>
    <w:rsid w:val="008817C3"/>
    <w:rsid w:val="00892157"/>
    <w:rsid w:val="008A0827"/>
    <w:rsid w:val="008A2E69"/>
    <w:rsid w:val="008C0F96"/>
    <w:rsid w:val="008C4BFD"/>
    <w:rsid w:val="008E0DB7"/>
    <w:rsid w:val="008E76B4"/>
    <w:rsid w:val="009102B3"/>
    <w:rsid w:val="0092710E"/>
    <w:rsid w:val="00933827"/>
    <w:rsid w:val="00935493"/>
    <w:rsid w:val="00937381"/>
    <w:rsid w:val="0096330A"/>
    <w:rsid w:val="009665C3"/>
    <w:rsid w:val="0097306D"/>
    <w:rsid w:val="009A4A34"/>
    <w:rsid w:val="009C5924"/>
    <w:rsid w:val="009D0C38"/>
    <w:rsid w:val="009F1D82"/>
    <w:rsid w:val="009F3A11"/>
    <w:rsid w:val="00A17711"/>
    <w:rsid w:val="00A47CEF"/>
    <w:rsid w:val="00A801E0"/>
    <w:rsid w:val="00A80BD5"/>
    <w:rsid w:val="00AA1227"/>
    <w:rsid w:val="00AA5231"/>
    <w:rsid w:val="00AD2173"/>
    <w:rsid w:val="00AD5D34"/>
    <w:rsid w:val="00AE0340"/>
    <w:rsid w:val="00B02E85"/>
    <w:rsid w:val="00B2159D"/>
    <w:rsid w:val="00B30715"/>
    <w:rsid w:val="00B3405D"/>
    <w:rsid w:val="00B40443"/>
    <w:rsid w:val="00B55B66"/>
    <w:rsid w:val="00B80685"/>
    <w:rsid w:val="00B85F7D"/>
    <w:rsid w:val="00BA02D7"/>
    <w:rsid w:val="00BA418C"/>
    <w:rsid w:val="00BB6941"/>
    <w:rsid w:val="00BC1E6E"/>
    <w:rsid w:val="00BD21EC"/>
    <w:rsid w:val="00BE332B"/>
    <w:rsid w:val="00BE6722"/>
    <w:rsid w:val="00BE737D"/>
    <w:rsid w:val="00BF13FC"/>
    <w:rsid w:val="00C00988"/>
    <w:rsid w:val="00C01D61"/>
    <w:rsid w:val="00C30C0E"/>
    <w:rsid w:val="00C31D63"/>
    <w:rsid w:val="00C86C72"/>
    <w:rsid w:val="00C96496"/>
    <w:rsid w:val="00CB246F"/>
    <w:rsid w:val="00CD00A5"/>
    <w:rsid w:val="00CE185F"/>
    <w:rsid w:val="00CE26AC"/>
    <w:rsid w:val="00CE33C6"/>
    <w:rsid w:val="00CF1E74"/>
    <w:rsid w:val="00D00AA4"/>
    <w:rsid w:val="00D1691F"/>
    <w:rsid w:val="00D30453"/>
    <w:rsid w:val="00D34B17"/>
    <w:rsid w:val="00D41EE9"/>
    <w:rsid w:val="00D51D32"/>
    <w:rsid w:val="00D71AB2"/>
    <w:rsid w:val="00D8511F"/>
    <w:rsid w:val="00D924F0"/>
    <w:rsid w:val="00DA3359"/>
    <w:rsid w:val="00DB38D3"/>
    <w:rsid w:val="00DE046B"/>
    <w:rsid w:val="00DE1893"/>
    <w:rsid w:val="00DF1DA7"/>
    <w:rsid w:val="00DF5CF8"/>
    <w:rsid w:val="00E017F4"/>
    <w:rsid w:val="00E329E2"/>
    <w:rsid w:val="00E423F8"/>
    <w:rsid w:val="00E7484F"/>
    <w:rsid w:val="00E823EB"/>
    <w:rsid w:val="00E84818"/>
    <w:rsid w:val="00EA3360"/>
    <w:rsid w:val="00ED185F"/>
    <w:rsid w:val="00ED5370"/>
    <w:rsid w:val="00EF45C7"/>
    <w:rsid w:val="00EF5D64"/>
    <w:rsid w:val="00F025E2"/>
    <w:rsid w:val="00F0262B"/>
    <w:rsid w:val="00F30B52"/>
    <w:rsid w:val="00F375A2"/>
    <w:rsid w:val="00F50A18"/>
    <w:rsid w:val="00F52DEF"/>
    <w:rsid w:val="00F53035"/>
    <w:rsid w:val="00F6298D"/>
    <w:rsid w:val="00F637C3"/>
    <w:rsid w:val="00F952AD"/>
    <w:rsid w:val="00F96FDB"/>
    <w:rsid w:val="00FB5836"/>
    <w:rsid w:val="00FD47D3"/>
    <w:rsid w:val="00FF3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5418"/>
  <w15:chartTrackingRefBased/>
  <w15:docId w15:val="{0565A800-9071-49F6-B8EF-E691782F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05D"/>
  </w:style>
  <w:style w:type="paragraph" w:styleId="Titre1">
    <w:name w:val="heading 1"/>
    <w:basedOn w:val="Normal"/>
    <w:next w:val="Normal"/>
    <w:link w:val="Titre1Car"/>
    <w:uiPriority w:val="9"/>
    <w:qFormat/>
    <w:rsid w:val="002D1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D1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58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A2E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1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1CA6"/>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2D1CA6"/>
    <w:rPr>
      <w:rFonts w:asciiTheme="majorHAnsi" w:eastAsiaTheme="majorEastAsia" w:hAnsiTheme="majorHAnsi" w:cstheme="majorBidi"/>
      <w:noProof/>
      <w:color w:val="2F5496" w:themeColor="accent1" w:themeShade="BF"/>
      <w:sz w:val="32"/>
      <w:szCs w:val="32"/>
    </w:rPr>
  </w:style>
  <w:style w:type="paragraph" w:styleId="En-ttedetabledesmatires">
    <w:name w:val="TOC Heading"/>
    <w:basedOn w:val="Titre1"/>
    <w:next w:val="Normal"/>
    <w:uiPriority w:val="39"/>
    <w:unhideWhenUsed/>
    <w:qFormat/>
    <w:rsid w:val="002D1CA6"/>
    <w:pPr>
      <w:outlineLvl w:val="9"/>
    </w:pPr>
    <w:rPr>
      <w:kern w:val="0"/>
      <w:lang w:eastAsia="fr-FR"/>
      <w14:ligatures w14:val="none"/>
    </w:rPr>
  </w:style>
  <w:style w:type="paragraph" w:styleId="TM1">
    <w:name w:val="toc 1"/>
    <w:basedOn w:val="Normal"/>
    <w:next w:val="Normal"/>
    <w:autoRedefine/>
    <w:uiPriority w:val="39"/>
    <w:unhideWhenUsed/>
    <w:rsid w:val="00C31D63"/>
    <w:pPr>
      <w:tabs>
        <w:tab w:val="left" w:pos="440"/>
        <w:tab w:val="right" w:leader="dot" w:pos="9062"/>
      </w:tabs>
      <w:spacing w:after="100"/>
    </w:pPr>
  </w:style>
  <w:style w:type="character" w:styleId="Lienhypertexte">
    <w:name w:val="Hyperlink"/>
    <w:basedOn w:val="Policepardfaut"/>
    <w:uiPriority w:val="99"/>
    <w:unhideWhenUsed/>
    <w:rsid w:val="002D1CA6"/>
    <w:rPr>
      <w:color w:val="0563C1" w:themeColor="hyperlink"/>
      <w:u w:val="single"/>
    </w:rPr>
  </w:style>
  <w:style w:type="paragraph" w:styleId="Paragraphedeliste">
    <w:name w:val="List Paragraph"/>
    <w:aliases w:val="§norme,Paragraphe de liste num,Paragraphe de liste 1,Listes,titre de figure,Normal avec puces tirets,Normal avec puce,Paragraphe 2,texte de base,bullet 1,Titre 3bis,Titre2,Normal bullet 2,Bullet list,Numbered List,Lettre d'introducti"/>
    <w:basedOn w:val="Normal"/>
    <w:link w:val="ParagraphedelisteCar"/>
    <w:uiPriority w:val="34"/>
    <w:qFormat/>
    <w:rsid w:val="002D1CA6"/>
    <w:pPr>
      <w:ind w:left="720"/>
      <w:contextualSpacing/>
    </w:pPr>
  </w:style>
  <w:style w:type="character" w:customStyle="1" w:styleId="Titre2Car">
    <w:name w:val="Titre 2 Car"/>
    <w:basedOn w:val="Policepardfaut"/>
    <w:link w:val="Titre2"/>
    <w:uiPriority w:val="9"/>
    <w:rsid w:val="002D1CA6"/>
    <w:rPr>
      <w:rFonts w:asciiTheme="majorHAnsi" w:eastAsiaTheme="majorEastAsia" w:hAnsiTheme="majorHAnsi" w:cstheme="majorBidi"/>
      <w:noProof/>
      <w:color w:val="2F5496" w:themeColor="accent1" w:themeShade="BF"/>
      <w:sz w:val="26"/>
      <w:szCs w:val="26"/>
    </w:rPr>
  </w:style>
  <w:style w:type="character" w:customStyle="1" w:styleId="Titre3Car">
    <w:name w:val="Titre 3 Car"/>
    <w:basedOn w:val="Policepardfaut"/>
    <w:link w:val="Titre3"/>
    <w:uiPriority w:val="9"/>
    <w:rsid w:val="00FB5836"/>
    <w:rPr>
      <w:rFonts w:asciiTheme="majorHAnsi" w:eastAsiaTheme="majorEastAsia" w:hAnsiTheme="majorHAnsi" w:cstheme="majorBidi"/>
      <w:noProof/>
      <w:color w:val="1F3763" w:themeColor="accent1" w:themeShade="7F"/>
      <w:sz w:val="24"/>
      <w:szCs w:val="24"/>
    </w:rPr>
  </w:style>
  <w:style w:type="character" w:styleId="Marquedecommentaire">
    <w:name w:val="annotation reference"/>
    <w:basedOn w:val="Policepardfaut"/>
    <w:uiPriority w:val="99"/>
    <w:semiHidden/>
    <w:unhideWhenUsed/>
    <w:rsid w:val="00D51D32"/>
    <w:rPr>
      <w:sz w:val="16"/>
      <w:szCs w:val="16"/>
    </w:rPr>
  </w:style>
  <w:style w:type="paragraph" w:styleId="Commentaire">
    <w:name w:val="annotation text"/>
    <w:basedOn w:val="Normal"/>
    <w:link w:val="CommentaireCar"/>
    <w:uiPriority w:val="99"/>
    <w:unhideWhenUsed/>
    <w:rsid w:val="00D51D32"/>
    <w:pPr>
      <w:spacing w:line="240" w:lineRule="auto"/>
    </w:pPr>
    <w:rPr>
      <w:sz w:val="20"/>
      <w:szCs w:val="20"/>
    </w:rPr>
  </w:style>
  <w:style w:type="character" w:customStyle="1" w:styleId="CommentaireCar">
    <w:name w:val="Commentaire Car"/>
    <w:basedOn w:val="Policepardfaut"/>
    <w:link w:val="Commentaire"/>
    <w:uiPriority w:val="99"/>
    <w:rsid w:val="00D51D32"/>
    <w:rPr>
      <w:noProof/>
      <w:sz w:val="20"/>
      <w:szCs w:val="20"/>
    </w:rPr>
  </w:style>
  <w:style w:type="paragraph" w:styleId="Objetducommentaire">
    <w:name w:val="annotation subject"/>
    <w:basedOn w:val="Commentaire"/>
    <w:next w:val="Commentaire"/>
    <w:link w:val="ObjetducommentaireCar"/>
    <w:uiPriority w:val="99"/>
    <w:semiHidden/>
    <w:unhideWhenUsed/>
    <w:rsid w:val="00D51D32"/>
    <w:rPr>
      <w:b/>
      <w:bCs/>
    </w:rPr>
  </w:style>
  <w:style w:type="character" w:customStyle="1" w:styleId="ObjetducommentaireCar">
    <w:name w:val="Objet du commentaire Car"/>
    <w:basedOn w:val="CommentaireCar"/>
    <w:link w:val="Objetducommentaire"/>
    <w:uiPriority w:val="99"/>
    <w:semiHidden/>
    <w:rsid w:val="00D51D32"/>
    <w:rPr>
      <w:b/>
      <w:bCs/>
      <w:noProof/>
      <w:sz w:val="20"/>
      <w:szCs w:val="20"/>
    </w:rPr>
  </w:style>
  <w:style w:type="paragraph" w:styleId="TM2">
    <w:name w:val="toc 2"/>
    <w:basedOn w:val="Normal"/>
    <w:next w:val="Normal"/>
    <w:autoRedefine/>
    <w:uiPriority w:val="39"/>
    <w:unhideWhenUsed/>
    <w:rsid w:val="00CE185F"/>
    <w:pPr>
      <w:spacing w:after="100"/>
      <w:ind w:left="220"/>
    </w:pPr>
  </w:style>
  <w:style w:type="paragraph" w:styleId="TM3">
    <w:name w:val="toc 3"/>
    <w:basedOn w:val="Normal"/>
    <w:next w:val="Normal"/>
    <w:autoRedefine/>
    <w:uiPriority w:val="39"/>
    <w:unhideWhenUsed/>
    <w:rsid w:val="007630C8"/>
    <w:pPr>
      <w:spacing w:after="100"/>
      <w:ind w:left="440"/>
    </w:pPr>
  </w:style>
  <w:style w:type="paragraph" w:styleId="Rvision">
    <w:name w:val="Revision"/>
    <w:hidden/>
    <w:uiPriority w:val="99"/>
    <w:semiHidden/>
    <w:rsid w:val="006C3BBC"/>
    <w:pPr>
      <w:spacing w:after="0" w:line="240" w:lineRule="auto"/>
    </w:pPr>
    <w:rPr>
      <w:noProof/>
    </w:rPr>
  </w:style>
  <w:style w:type="table" w:styleId="Grilledutableau">
    <w:name w:val="Table Grid"/>
    <w:basedOn w:val="TableauNormal"/>
    <w:uiPriority w:val="39"/>
    <w:rsid w:val="00166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8A2E69"/>
    <w:rPr>
      <w:rFonts w:asciiTheme="majorHAnsi" w:eastAsiaTheme="majorEastAsia" w:hAnsiTheme="majorHAnsi" w:cstheme="majorBidi"/>
      <w:i/>
      <w:iCs/>
      <w:color w:val="2F5496" w:themeColor="accent1" w:themeShade="BF"/>
    </w:rPr>
  </w:style>
  <w:style w:type="character" w:customStyle="1" w:styleId="ParagraphedelisteCar">
    <w:name w:val="Paragraphe de liste Car"/>
    <w:aliases w:val="§norme Car,Paragraphe de liste num Car,Paragraphe de liste 1 Car,Listes Car,titre de figure Car,Normal avec puces tirets Car,Normal avec puce Car,Paragraphe 2 Car,texte de base Car,bullet 1 Car,Titre 3bis Car,Titre2 Car"/>
    <w:basedOn w:val="Policepardfaut"/>
    <w:link w:val="Paragraphedeliste"/>
    <w:uiPriority w:val="34"/>
    <w:qFormat/>
    <w:rsid w:val="00892157"/>
  </w:style>
  <w:style w:type="paragraph" w:customStyle="1" w:styleId="Texteencadrgris">
    <w:name w:val="Texte encadré gris"/>
    <w:basedOn w:val="Normal"/>
    <w:link w:val="TexteencadrgrisCar"/>
    <w:rsid w:val="00892157"/>
    <w:pPr>
      <w:spacing w:after="80" w:line="240" w:lineRule="exact"/>
      <w:jc w:val="both"/>
    </w:pPr>
    <w:rPr>
      <w:rFonts w:ascii="Arial" w:eastAsia="MS Mincho" w:hAnsi="Arial" w:cs="Arial"/>
      <w:iCs/>
      <w:color w:val="000000"/>
      <w:kern w:val="0"/>
      <w14:ligatures w14:val="none"/>
    </w:rPr>
  </w:style>
  <w:style w:type="character" w:customStyle="1" w:styleId="TexteencadrgrisCar">
    <w:name w:val="Texte encadré gris Car"/>
    <w:link w:val="Texteencadrgris"/>
    <w:rsid w:val="00892157"/>
    <w:rPr>
      <w:rFonts w:ascii="Arial" w:eastAsia="MS Mincho" w:hAnsi="Arial" w:cs="Arial"/>
      <w:iCs/>
      <w:color w:val="000000"/>
      <w:kern w:val="0"/>
      <w14:ligatures w14:val="none"/>
    </w:rPr>
  </w:style>
  <w:style w:type="paragraph" w:styleId="En-tte">
    <w:name w:val="header"/>
    <w:basedOn w:val="Normal"/>
    <w:link w:val="En-tteCar"/>
    <w:uiPriority w:val="99"/>
    <w:unhideWhenUsed/>
    <w:rsid w:val="009102B3"/>
    <w:pPr>
      <w:tabs>
        <w:tab w:val="center" w:pos="4536"/>
        <w:tab w:val="right" w:pos="9072"/>
      </w:tabs>
      <w:spacing w:after="0" w:line="240" w:lineRule="auto"/>
    </w:pPr>
  </w:style>
  <w:style w:type="character" w:customStyle="1" w:styleId="En-tteCar">
    <w:name w:val="En-tête Car"/>
    <w:basedOn w:val="Policepardfaut"/>
    <w:link w:val="En-tte"/>
    <w:uiPriority w:val="99"/>
    <w:rsid w:val="009102B3"/>
  </w:style>
  <w:style w:type="paragraph" w:styleId="Pieddepage">
    <w:name w:val="footer"/>
    <w:basedOn w:val="Normal"/>
    <w:link w:val="PieddepageCar"/>
    <w:uiPriority w:val="99"/>
    <w:unhideWhenUsed/>
    <w:rsid w:val="009102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2967">
      <w:bodyDiv w:val="1"/>
      <w:marLeft w:val="0"/>
      <w:marRight w:val="0"/>
      <w:marTop w:val="0"/>
      <w:marBottom w:val="0"/>
      <w:divBdr>
        <w:top w:val="none" w:sz="0" w:space="0" w:color="auto"/>
        <w:left w:val="none" w:sz="0" w:space="0" w:color="auto"/>
        <w:bottom w:val="none" w:sz="0" w:space="0" w:color="auto"/>
        <w:right w:val="none" w:sz="0" w:space="0" w:color="auto"/>
      </w:divBdr>
    </w:div>
    <w:div w:id="994649179">
      <w:bodyDiv w:val="1"/>
      <w:marLeft w:val="0"/>
      <w:marRight w:val="0"/>
      <w:marTop w:val="0"/>
      <w:marBottom w:val="0"/>
      <w:divBdr>
        <w:top w:val="none" w:sz="0" w:space="0" w:color="auto"/>
        <w:left w:val="none" w:sz="0" w:space="0" w:color="auto"/>
        <w:bottom w:val="none" w:sz="0" w:space="0" w:color="auto"/>
        <w:right w:val="none" w:sz="0" w:space="0" w:color="auto"/>
      </w:divBdr>
    </w:div>
    <w:div w:id="10316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chart" Target="charts/chart1.xml"/><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image" Target="media/image39.emf"/><Relationship Id="rId50" Type="http://schemas.openxmlformats.org/officeDocument/2006/relationships/image" Target="media/image42.png"/><Relationship Id="rId55" Type="http://schemas.openxmlformats.org/officeDocument/2006/relationships/image" Target="media/image4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emf"/><Relationship Id="rId11" Type="http://schemas.openxmlformats.org/officeDocument/2006/relationships/image" Target="media/image4.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footer" Target="footer1.xml"/><Relationship Id="rId20" Type="http://schemas.openxmlformats.org/officeDocument/2006/relationships/image" Target="media/image12.emf"/><Relationship Id="rId41" Type="http://schemas.openxmlformats.org/officeDocument/2006/relationships/image" Target="media/image33.png"/><Relationship Id="rId54" Type="http://schemas.openxmlformats.org/officeDocument/2006/relationships/image" Target="media/image46.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3.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www.threeme.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llonnecg\Github\ThreeME\data\calibrations\Copie%20de%20residentiel%20-%20run1bis_final_2_exportAdem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Subventions</a:t>
            </a:r>
            <a:r>
              <a:rPr lang="fr-FR" baseline="0"/>
              <a:t> à la rénovation énergétique en Mds€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Feuil1!$A$40:$H$40</c:f>
              <c:strCache>
                <c:ptCount val="8"/>
                <c:pt idx="0">
                  <c:v>Subvention ma prime renov</c:v>
                </c:pt>
              </c:strCache>
            </c:strRef>
          </c:tx>
          <c:spPr>
            <a:solidFill>
              <a:schemeClr val="accent1"/>
            </a:solidFill>
            <a:ln>
              <a:noFill/>
            </a:ln>
            <a:effectLst/>
          </c:spPr>
          <c:invertIfNegative val="0"/>
          <c:cat>
            <c:numRef>
              <c:f>Feuil1!$I$39:$R$39</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Feuil1!$I$40:$R$40</c:f>
              <c:numCache>
                <c:formatCode>0</c:formatCode>
                <c:ptCount val="10"/>
                <c:pt idx="0">
                  <c:v>1079.2200130000001</c:v>
                </c:pt>
                <c:pt idx="1">
                  <c:v>859.16655319999995</c:v>
                </c:pt>
                <c:pt idx="2">
                  <c:v>1207.156657</c:v>
                </c:pt>
                <c:pt idx="3">
                  <c:v>1693.288955</c:v>
                </c:pt>
                <c:pt idx="4">
                  <c:v>2384.4782799999998</c:v>
                </c:pt>
                <c:pt idx="5">
                  <c:v>1807.3024419999999</c:v>
                </c:pt>
                <c:pt idx="6">
                  <c:v>1813.2088920000001</c:v>
                </c:pt>
                <c:pt idx="7">
                  <c:v>1345.3474920000001</c:v>
                </c:pt>
                <c:pt idx="8">
                  <c:v>1929.8019730000001</c:v>
                </c:pt>
                <c:pt idx="9">
                  <c:v>1780.42488</c:v>
                </c:pt>
              </c:numCache>
            </c:numRef>
          </c:val>
          <c:extLst>
            <c:ext xmlns:c16="http://schemas.microsoft.com/office/drawing/2014/chart" uri="{C3380CC4-5D6E-409C-BE32-E72D297353CC}">
              <c16:uniqueId val="{00000000-901B-4848-B4AC-21919A53B1A7}"/>
            </c:ext>
          </c:extLst>
        </c:ser>
        <c:ser>
          <c:idx val="1"/>
          <c:order val="1"/>
          <c:tx>
            <c:strRef>
              <c:f>Feuil1!$A$41:$H$41</c:f>
              <c:strCache>
                <c:ptCount val="8"/>
                <c:pt idx="0">
                  <c:v>Subvention 3ME</c:v>
                </c:pt>
              </c:strCache>
            </c:strRef>
          </c:tx>
          <c:spPr>
            <a:solidFill>
              <a:schemeClr val="accent2"/>
            </a:solidFill>
            <a:ln>
              <a:noFill/>
            </a:ln>
            <a:effectLst/>
          </c:spPr>
          <c:invertIfNegative val="0"/>
          <c:cat>
            <c:numRef>
              <c:f>Feuil1!$I$39:$R$39</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Feuil1!$I$41:$R$41</c:f>
              <c:numCache>
                <c:formatCode>0</c:formatCode>
                <c:ptCount val="10"/>
                <c:pt idx="0">
                  <c:v>1161.5</c:v>
                </c:pt>
                <c:pt idx="1">
                  <c:v>773.7</c:v>
                </c:pt>
                <c:pt idx="2">
                  <c:v>1002.3000000000001</c:v>
                </c:pt>
                <c:pt idx="3">
                  <c:v>1445.1</c:v>
                </c:pt>
                <c:pt idx="4">
                  <c:v>2210.5</c:v>
                </c:pt>
                <c:pt idx="5">
                  <c:v>2111</c:v>
                </c:pt>
                <c:pt idx="6">
                  <c:v>2449.6999999999998</c:v>
                </c:pt>
                <c:pt idx="7">
                  <c:v>1659.1</c:v>
                </c:pt>
                <c:pt idx="8">
                  <c:v>1844.5</c:v>
                </c:pt>
                <c:pt idx="9">
                  <c:v>1467.4</c:v>
                </c:pt>
              </c:numCache>
            </c:numRef>
          </c:val>
          <c:extLst>
            <c:ext xmlns:c16="http://schemas.microsoft.com/office/drawing/2014/chart" uri="{C3380CC4-5D6E-409C-BE32-E72D297353CC}">
              <c16:uniqueId val="{00000001-901B-4848-B4AC-21919A53B1A7}"/>
            </c:ext>
          </c:extLst>
        </c:ser>
        <c:dLbls>
          <c:showLegendKey val="0"/>
          <c:showVal val="0"/>
          <c:showCatName val="0"/>
          <c:showSerName val="0"/>
          <c:showPercent val="0"/>
          <c:showBubbleSize val="0"/>
        </c:dLbls>
        <c:gapWidth val="219"/>
        <c:overlap val="-27"/>
        <c:axId val="2027294351"/>
        <c:axId val="2027289551"/>
      </c:barChart>
      <c:catAx>
        <c:axId val="2027294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7289551"/>
        <c:crosses val="autoZero"/>
        <c:auto val="1"/>
        <c:lblAlgn val="ctr"/>
        <c:lblOffset val="100"/>
        <c:noMultiLvlLbl val="0"/>
      </c:catAx>
      <c:valAx>
        <c:axId val="20272895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7294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18C6-C3E0-4528-B04C-6DEEF5DB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47</Pages>
  <Words>5973</Words>
  <Characters>32855</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MONSERAND Alma</dc:creator>
  <cp:keywords/>
  <dc:description/>
  <cp:lastModifiedBy>CALLONNEC Gael</cp:lastModifiedBy>
  <cp:revision>8</cp:revision>
  <dcterms:created xsi:type="dcterms:W3CDTF">2023-09-04T16:08:00Z</dcterms:created>
  <dcterms:modified xsi:type="dcterms:W3CDTF">2023-09-25T13:56:00Z</dcterms:modified>
</cp:coreProperties>
</file>